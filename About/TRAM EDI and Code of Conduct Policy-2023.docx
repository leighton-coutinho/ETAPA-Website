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54BC" w14:textId="77777777" w:rsidR="00541657" w:rsidRDefault="00541657" w:rsidP="007017EC">
      <w:pPr>
        <w:jc w:val="both"/>
        <w:rPr>
          <w:rFonts w:ascii="Garamond" w:hAnsi="Garamond" w:cs="Times New Roman"/>
          <w:sz w:val="24"/>
          <w:szCs w:val="24"/>
        </w:rPr>
      </w:pPr>
    </w:p>
    <w:p w14:paraId="662D5B09" w14:textId="77777777" w:rsidR="00541657" w:rsidRDefault="00541657" w:rsidP="007017EC">
      <w:pPr>
        <w:jc w:val="both"/>
        <w:rPr>
          <w:rFonts w:ascii="Garamond" w:hAnsi="Garamond" w:cs="Times New Roman"/>
          <w:sz w:val="24"/>
          <w:szCs w:val="24"/>
        </w:rPr>
      </w:pPr>
    </w:p>
    <w:p w14:paraId="28C4793F" w14:textId="77777777" w:rsidR="00541657" w:rsidRDefault="00541657" w:rsidP="007017EC">
      <w:pPr>
        <w:jc w:val="both"/>
        <w:rPr>
          <w:rFonts w:ascii="Garamond" w:hAnsi="Garamond" w:cs="Times New Roman"/>
          <w:sz w:val="24"/>
          <w:szCs w:val="24"/>
        </w:rPr>
      </w:pPr>
    </w:p>
    <w:p w14:paraId="1579EF67" w14:textId="77777777" w:rsidR="00541657" w:rsidRDefault="00541657" w:rsidP="007017EC">
      <w:pPr>
        <w:jc w:val="both"/>
        <w:rPr>
          <w:rFonts w:ascii="Garamond" w:hAnsi="Garamond" w:cs="Times New Roman"/>
          <w:sz w:val="24"/>
          <w:szCs w:val="24"/>
        </w:rPr>
      </w:pPr>
    </w:p>
    <w:p w14:paraId="57C7FFA7" w14:textId="77777777" w:rsidR="00541657" w:rsidRDefault="00541657" w:rsidP="007017EC">
      <w:pPr>
        <w:jc w:val="both"/>
        <w:rPr>
          <w:rFonts w:ascii="Garamond" w:hAnsi="Garamond" w:cs="Times New Roman"/>
          <w:sz w:val="24"/>
          <w:szCs w:val="24"/>
        </w:rPr>
      </w:pPr>
    </w:p>
    <w:p w14:paraId="6AE8C0D9" w14:textId="77777777" w:rsidR="00541657" w:rsidRDefault="00541657" w:rsidP="007017EC">
      <w:pPr>
        <w:jc w:val="both"/>
        <w:rPr>
          <w:rFonts w:ascii="Garamond" w:hAnsi="Garamond" w:cs="Times New Roman"/>
          <w:sz w:val="24"/>
          <w:szCs w:val="24"/>
        </w:rPr>
      </w:pPr>
    </w:p>
    <w:p w14:paraId="4110F065" w14:textId="77777777" w:rsidR="00541657" w:rsidRDefault="00541657" w:rsidP="007017EC">
      <w:pPr>
        <w:jc w:val="both"/>
        <w:rPr>
          <w:rFonts w:ascii="Garamond" w:hAnsi="Garamond" w:cs="Times New Roman"/>
          <w:sz w:val="24"/>
          <w:szCs w:val="24"/>
        </w:rPr>
      </w:pPr>
    </w:p>
    <w:p w14:paraId="418226D8" w14:textId="4F0FD132" w:rsidR="00476502" w:rsidRPr="00541657" w:rsidRDefault="006431B2" w:rsidP="00541657">
      <w:pPr>
        <w:jc w:val="center"/>
        <w:rPr>
          <w:rFonts w:ascii="Garamond" w:hAnsi="Garamond" w:cs="Times New Roman"/>
          <w:b/>
          <w:bCs/>
          <w:sz w:val="48"/>
          <w:szCs w:val="48"/>
        </w:rPr>
      </w:pPr>
      <w:ins w:id="0" w:author="Ahmed Elgeneidy, Prof." w:date="2023-03-13T09:48:00Z">
        <w:r>
          <w:rPr>
            <w:rFonts w:ascii="Garamond" w:hAnsi="Garamond" w:cs="Times New Roman"/>
            <w:b/>
            <w:bCs/>
            <w:sz w:val="48"/>
            <w:szCs w:val="48"/>
          </w:rPr>
          <w:t>Equity</w:t>
        </w:r>
      </w:ins>
      <w:ins w:id="1" w:author="Ahmed Elgeneidy, Prof." w:date="2023-03-13T09:49:00Z">
        <w:r>
          <w:rPr>
            <w:rFonts w:ascii="Garamond" w:hAnsi="Garamond" w:cs="Times New Roman"/>
            <w:b/>
            <w:bCs/>
            <w:sz w:val="48"/>
            <w:szCs w:val="48"/>
          </w:rPr>
          <w:t>,</w:t>
        </w:r>
      </w:ins>
      <w:ins w:id="2" w:author="Ahmed Elgeneidy, Prof." w:date="2023-03-13T09:48:00Z">
        <w:r>
          <w:rPr>
            <w:rFonts w:ascii="Garamond" w:hAnsi="Garamond" w:cs="Times New Roman"/>
            <w:b/>
            <w:bCs/>
            <w:sz w:val="48"/>
            <w:szCs w:val="48"/>
          </w:rPr>
          <w:t xml:space="preserve"> </w:t>
        </w:r>
      </w:ins>
      <w:ins w:id="3" w:author="Ahmed Elgeneidy, Prof." w:date="2023-03-13T09:49:00Z">
        <w:r>
          <w:rPr>
            <w:rFonts w:ascii="Garamond" w:hAnsi="Garamond" w:cs="Times New Roman"/>
            <w:b/>
            <w:bCs/>
            <w:sz w:val="48"/>
            <w:szCs w:val="48"/>
          </w:rPr>
          <w:t>Diversity, and Inclusion (</w:t>
        </w:r>
      </w:ins>
      <w:r w:rsidR="00900894" w:rsidRPr="00541657">
        <w:rPr>
          <w:rFonts w:ascii="Garamond" w:hAnsi="Garamond" w:cs="Times New Roman"/>
          <w:b/>
          <w:bCs/>
          <w:sz w:val="48"/>
          <w:szCs w:val="48"/>
        </w:rPr>
        <w:t>EDI</w:t>
      </w:r>
      <w:ins w:id="4" w:author="Ahmed Elgeneidy, Prof." w:date="2023-03-13T09:49:00Z">
        <w:r>
          <w:rPr>
            <w:rFonts w:ascii="Garamond" w:hAnsi="Garamond" w:cs="Times New Roman"/>
            <w:b/>
            <w:bCs/>
            <w:sz w:val="48"/>
            <w:szCs w:val="48"/>
          </w:rPr>
          <w:t>)</w:t>
        </w:r>
      </w:ins>
      <w:r w:rsidR="006D0D12" w:rsidRPr="00541657">
        <w:rPr>
          <w:rFonts w:ascii="Garamond" w:hAnsi="Garamond" w:cs="Times New Roman"/>
          <w:b/>
          <w:bCs/>
          <w:sz w:val="48"/>
          <w:szCs w:val="48"/>
        </w:rPr>
        <w:t xml:space="preserve"> </w:t>
      </w:r>
      <w:r w:rsidR="00900894" w:rsidRPr="00541657">
        <w:rPr>
          <w:rFonts w:ascii="Garamond" w:hAnsi="Garamond" w:cs="Times New Roman"/>
          <w:b/>
          <w:bCs/>
          <w:sz w:val="48"/>
          <w:szCs w:val="48"/>
        </w:rPr>
        <w:t>and Code-Of-Conduct Policy</w:t>
      </w:r>
    </w:p>
    <w:p w14:paraId="129F315D" w14:textId="404F54E2" w:rsidR="00541657" w:rsidRPr="00541657" w:rsidRDefault="00541657" w:rsidP="00541657">
      <w:pPr>
        <w:jc w:val="center"/>
        <w:rPr>
          <w:rFonts w:ascii="Garamond" w:hAnsi="Garamond" w:cs="Times New Roman"/>
          <w:b/>
          <w:bCs/>
          <w:sz w:val="48"/>
          <w:szCs w:val="48"/>
        </w:rPr>
      </w:pPr>
      <w:r w:rsidRPr="00541657">
        <w:rPr>
          <w:rFonts w:ascii="Garamond" w:hAnsi="Garamond" w:cs="Times New Roman"/>
          <w:b/>
          <w:bCs/>
          <w:sz w:val="48"/>
          <w:szCs w:val="48"/>
        </w:rPr>
        <w:t xml:space="preserve">Transportation Research </w:t>
      </w:r>
      <w:r w:rsidR="00E00833" w:rsidRPr="00541657">
        <w:rPr>
          <w:rFonts w:ascii="Garamond" w:hAnsi="Garamond" w:cs="Times New Roman"/>
          <w:b/>
          <w:bCs/>
          <w:sz w:val="48"/>
          <w:szCs w:val="48"/>
        </w:rPr>
        <w:t>at</w:t>
      </w:r>
      <w:r w:rsidRPr="00541657">
        <w:rPr>
          <w:rFonts w:ascii="Garamond" w:hAnsi="Garamond" w:cs="Times New Roman"/>
          <w:b/>
          <w:bCs/>
          <w:sz w:val="48"/>
          <w:szCs w:val="48"/>
        </w:rPr>
        <w:t xml:space="preserve"> McGill</w:t>
      </w:r>
      <w:r>
        <w:rPr>
          <w:rFonts w:ascii="Garamond" w:hAnsi="Garamond" w:cs="Times New Roman"/>
          <w:b/>
          <w:bCs/>
          <w:sz w:val="48"/>
          <w:szCs w:val="48"/>
        </w:rPr>
        <w:t xml:space="preserve"> (TRAM)</w:t>
      </w:r>
    </w:p>
    <w:p w14:paraId="4E27CC5F" w14:textId="3EF4B863" w:rsidR="00084E33" w:rsidRPr="00541657" w:rsidRDefault="00084E33" w:rsidP="007017EC">
      <w:pPr>
        <w:jc w:val="both"/>
        <w:rPr>
          <w:rFonts w:ascii="Garamond" w:hAnsi="Garamond" w:cs="Times New Roman"/>
          <w:sz w:val="24"/>
          <w:szCs w:val="24"/>
        </w:rPr>
      </w:pPr>
    </w:p>
    <w:p w14:paraId="0AB4751C" w14:textId="6D44F645" w:rsidR="00084E33" w:rsidRDefault="00084E33" w:rsidP="007017EC">
      <w:pPr>
        <w:jc w:val="both"/>
        <w:rPr>
          <w:rFonts w:ascii="Garamond" w:hAnsi="Garamond" w:cs="Times New Roman"/>
          <w:sz w:val="24"/>
          <w:szCs w:val="24"/>
        </w:rPr>
      </w:pPr>
    </w:p>
    <w:p w14:paraId="09A8AD2E" w14:textId="270877C8" w:rsidR="00541657" w:rsidRDefault="00541657" w:rsidP="007017EC">
      <w:pPr>
        <w:jc w:val="both"/>
        <w:rPr>
          <w:rFonts w:ascii="Garamond" w:hAnsi="Garamond" w:cs="Times New Roman"/>
          <w:sz w:val="24"/>
          <w:szCs w:val="24"/>
        </w:rPr>
      </w:pPr>
    </w:p>
    <w:p w14:paraId="0AE804BB" w14:textId="020A41F2" w:rsidR="00541657" w:rsidRDefault="00541657" w:rsidP="007017EC">
      <w:pPr>
        <w:jc w:val="both"/>
        <w:rPr>
          <w:rFonts w:ascii="Garamond" w:hAnsi="Garamond" w:cs="Times New Roman"/>
          <w:sz w:val="24"/>
          <w:szCs w:val="24"/>
        </w:rPr>
      </w:pPr>
    </w:p>
    <w:p w14:paraId="5E908361" w14:textId="690D0F5B" w:rsidR="00541657" w:rsidRDefault="00541657" w:rsidP="007017EC">
      <w:pPr>
        <w:jc w:val="both"/>
        <w:rPr>
          <w:rFonts w:ascii="Garamond" w:hAnsi="Garamond" w:cs="Times New Roman"/>
          <w:sz w:val="24"/>
          <w:szCs w:val="24"/>
        </w:rPr>
      </w:pPr>
    </w:p>
    <w:p w14:paraId="35131537" w14:textId="38219BD3" w:rsidR="00541657" w:rsidRDefault="00541657" w:rsidP="007017EC">
      <w:pPr>
        <w:jc w:val="both"/>
        <w:rPr>
          <w:rFonts w:ascii="Garamond" w:hAnsi="Garamond" w:cs="Times New Roman"/>
          <w:sz w:val="24"/>
          <w:szCs w:val="24"/>
        </w:rPr>
      </w:pPr>
    </w:p>
    <w:p w14:paraId="7C63B402" w14:textId="17FDA013" w:rsidR="00541657" w:rsidRDefault="00541657" w:rsidP="007017EC">
      <w:pPr>
        <w:jc w:val="both"/>
        <w:rPr>
          <w:rFonts w:ascii="Garamond" w:hAnsi="Garamond" w:cs="Times New Roman"/>
          <w:sz w:val="24"/>
          <w:szCs w:val="24"/>
        </w:rPr>
      </w:pPr>
    </w:p>
    <w:p w14:paraId="77F2A961" w14:textId="3358DC16" w:rsidR="00541657" w:rsidRDefault="00541657" w:rsidP="007017EC">
      <w:pPr>
        <w:jc w:val="both"/>
        <w:rPr>
          <w:rFonts w:ascii="Garamond" w:hAnsi="Garamond" w:cs="Times New Roman"/>
          <w:sz w:val="24"/>
          <w:szCs w:val="24"/>
        </w:rPr>
      </w:pPr>
    </w:p>
    <w:p w14:paraId="72FFF68E" w14:textId="60A29920" w:rsidR="00541657" w:rsidRDefault="00541657" w:rsidP="007017EC">
      <w:pPr>
        <w:jc w:val="both"/>
        <w:rPr>
          <w:rFonts w:ascii="Garamond" w:hAnsi="Garamond" w:cs="Times New Roman"/>
          <w:sz w:val="24"/>
          <w:szCs w:val="24"/>
        </w:rPr>
      </w:pPr>
    </w:p>
    <w:p w14:paraId="58D93E0F" w14:textId="212EB2B2" w:rsidR="00541657" w:rsidRDefault="00541657" w:rsidP="007017EC">
      <w:pPr>
        <w:jc w:val="both"/>
        <w:rPr>
          <w:rFonts w:ascii="Garamond" w:hAnsi="Garamond" w:cs="Times New Roman"/>
          <w:sz w:val="24"/>
          <w:szCs w:val="24"/>
        </w:rPr>
      </w:pPr>
    </w:p>
    <w:p w14:paraId="178A2A10" w14:textId="2A7C61A9" w:rsidR="00541657" w:rsidDel="006431B2" w:rsidRDefault="00541657" w:rsidP="007017EC">
      <w:pPr>
        <w:jc w:val="both"/>
        <w:rPr>
          <w:del w:id="5" w:author="Ahmed Elgeneidy, Prof." w:date="2023-03-13T09:49:00Z"/>
          <w:rFonts w:ascii="Garamond" w:hAnsi="Garamond" w:cs="Times New Roman"/>
          <w:sz w:val="24"/>
          <w:szCs w:val="24"/>
        </w:rPr>
      </w:pPr>
    </w:p>
    <w:p w14:paraId="00BB4C91" w14:textId="2C7504AF" w:rsidR="00541657" w:rsidRDefault="00541657" w:rsidP="007017EC">
      <w:pPr>
        <w:jc w:val="both"/>
        <w:rPr>
          <w:rFonts w:ascii="Garamond" w:hAnsi="Garamond" w:cs="Times New Roman"/>
          <w:sz w:val="24"/>
          <w:szCs w:val="24"/>
        </w:rPr>
      </w:pPr>
    </w:p>
    <w:p w14:paraId="20417549" w14:textId="0A3D29FB" w:rsidR="00541657" w:rsidRDefault="00541657" w:rsidP="007017EC">
      <w:pPr>
        <w:jc w:val="both"/>
        <w:rPr>
          <w:rFonts w:ascii="Garamond" w:hAnsi="Garamond" w:cs="Times New Roman"/>
          <w:sz w:val="24"/>
          <w:szCs w:val="24"/>
        </w:rPr>
      </w:pPr>
    </w:p>
    <w:p w14:paraId="678043B5" w14:textId="3EB25DD1" w:rsidR="00541657" w:rsidRDefault="00541657" w:rsidP="007017EC">
      <w:pPr>
        <w:jc w:val="both"/>
        <w:rPr>
          <w:rFonts w:ascii="Garamond" w:hAnsi="Garamond" w:cs="Times New Roman"/>
          <w:sz w:val="24"/>
          <w:szCs w:val="24"/>
        </w:rPr>
      </w:pPr>
    </w:p>
    <w:p w14:paraId="5BC60207" w14:textId="56489DFC" w:rsidR="00541657" w:rsidRDefault="00541657" w:rsidP="007017EC">
      <w:pPr>
        <w:jc w:val="both"/>
        <w:rPr>
          <w:rFonts w:ascii="Garamond" w:hAnsi="Garamond" w:cs="Times New Roman"/>
          <w:sz w:val="24"/>
          <w:szCs w:val="24"/>
        </w:rPr>
      </w:pPr>
    </w:p>
    <w:p w14:paraId="5D5E4E39" w14:textId="53CA5635" w:rsidR="00516EDF" w:rsidRDefault="00F170C0">
      <w:pPr>
        <w:jc w:val="center"/>
        <w:rPr>
          <w:rFonts w:ascii="Garamond" w:hAnsi="Garamond" w:cs="Times New Roman"/>
          <w:sz w:val="24"/>
          <w:szCs w:val="24"/>
        </w:rPr>
        <w:pPrChange w:id="6" w:author="Ahmed Elgeneidy, Prof." w:date="2023-03-13T09:48:00Z">
          <w:pPr>
            <w:jc w:val="both"/>
          </w:pPr>
        </w:pPrChange>
      </w:pPr>
      <w:ins w:id="7" w:author="Ahmed Elgeneidy, Prof." w:date="2023-03-13T09:47:00Z">
        <w:r>
          <w:rPr>
            <w:rFonts w:ascii="Garamond" w:hAnsi="Garamond" w:cs="Times New Roman"/>
            <w:sz w:val="24"/>
            <w:szCs w:val="24"/>
          </w:rPr>
          <w:t>January 2023</w:t>
        </w:r>
      </w:ins>
    </w:p>
    <w:p w14:paraId="43035F30" w14:textId="73CBE272" w:rsidR="00516EDF" w:rsidRDefault="00541657">
      <w:pPr>
        <w:jc w:val="center"/>
        <w:rPr>
          <w:rFonts w:ascii="Garamond" w:hAnsi="Garamond" w:cs="Times New Roman"/>
          <w:sz w:val="24"/>
          <w:szCs w:val="24"/>
        </w:rPr>
        <w:pPrChange w:id="8" w:author="Ahmed Elgeneidy, Prof." w:date="2023-03-13T09:48:00Z">
          <w:pPr>
            <w:jc w:val="both"/>
          </w:pPr>
        </w:pPrChange>
      </w:pPr>
      <w:r w:rsidRPr="00541657">
        <w:rPr>
          <w:rFonts w:ascii="Garamond" w:hAnsi="Garamond" w:cs="Times New Roman"/>
          <w:sz w:val="24"/>
          <w:szCs w:val="24"/>
        </w:rPr>
        <w:t xml:space="preserve">This policy was prepared </w:t>
      </w:r>
      <w:del w:id="9" w:author="Ahmed Elgeneidy, Prof." w:date="2023-03-13T09:48:00Z">
        <w:r w:rsidR="00516EDF" w:rsidDel="006431B2">
          <w:rPr>
            <w:rFonts w:ascii="Garamond" w:hAnsi="Garamond" w:cs="Times New Roman"/>
            <w:sz w:val="24"/>
            <w:szCs w:val="24"/>
          </w:rPr>
          <w:delText xml:space="preserve">in January 2023 </w:delText>
        </w:r>
      </w:del>
      <w:r w:rsidRPr="00541657">
        <w:rPr>
          <w:rFonts w:ascii="Garamond" w:hAnsi="Garamond" w:cs="Times New Roman"/>
          <w:sz w:val="24"/>
          <w:szCs w:val="24"/>
        </w:rPr>
        <w:t>by</w:t>
      </w:r>
      <w:r>
        <w:rPr>
          <w:rFonts w:ascii="Garamond" w:hAnsi="Garamond" w:cs="Times New Roman"/>
          <w:sz w:val="24"/>
          <w:szCs w:val="24"/>
        </w:rPr>
        <w:t>:</w:t>
      </w:r>
      <w:r w:rsidRPr="00541657">
        <w:rPr>
          <w:rFonts w:ascii="Garamond" w:hAnsi="Garamond" w:cs="Times New Roman"/>
          <w:sz w:val="24"/>
          <w:szCs w:val="24"/>
        </w:rPr>
        <w:t xml:space="preserve"> </w:t>
      </w:r>
      <w:r w:rsidR="00226828" w:rsidRPr="00541657">
        <w:rPr>
          <w:rFonts w:ascii="Garamond" w:hAnsi="Garamond" w:cs="Times New Roman"/>
          <w:sz w:val="24"/>
          <w:szCs w:val="24"/>
        </w:rPr>
        <w:t>Dr. Aryana Soliz</w:t>
      </w:r>
      <w:ins w:id="10" w:author="Ahmed Elgeneidy, Prof." w:date="2023-03-13T09:48:00Z">
        <w:r w:rsidR="006431B2">
          <w:rPr>
            <w:rFonts w:ascii="Garamond" w:hAnsi="Garamond" w:cs="Times New Roman"/>
            <w:sz w:val="24"/>
            <w:szCs w:val="24"/>
          </w:rPr>
          <w:t xml:space="preserve"> </w:t>
        </w:r>
      </w:ins>
      <w:del w:id="11" w:author="Ahmed Elgeneidy, Prof." w:date="2023-03-13T09:48:00Z">
        <w:r w:rsidR="00226828" w:rsidDel="006431B2">
          <w:rPr>
            <w:rFonts w:ascii="Garamond" w:hAnsi="Garamond" w:cs="Times New Roman"/>
            <w:sz w:val="24"/>
            <w:szCs w:val="24"/>
          </w:rPr>
          <w:delText xml:space="preserve">, </w:delText>
        </w:r>
        <w:r w:rsidR="00226828" w:rsidRPr="00541657" w:rsidDel="006431B2">
          <w:rPr>
            <w:rFonts w:ascii="Garamond" w:hAnsi="Garamond" w:cs="Times New Roman"/>
            <w:sz w:val="24"/>
            <w:szCs w:val="24"/>
          </w:rPr>
          <w:delText>Lancelot Rodrigue</w:delText>
        </w:r>
        <w:r w:rsidR="00226828" w:rsidDel="006431B2">
          <w:rPr>
            <w:rFonts w:ascii="Garamond" w:hAnsi="Garamond" w:cs="Times New Roman"/>
            <w:sz w:val="24"/>
            <w:szCs w:val="24"/>
          </w:rPr>
          <w:delText xml:space="preserve">, </w:delText>
        </w:r>
      </w:del>
      <w:r w:rsidR="00226828">
        <w:rPr>
          <w:rFonts w:ascii="Garamond" w:hAnsi="Garamond" w:cs="Times New Roman"/>
          <w:sz w:val="24"/>
          <w:szCs w:val="24"/>
        </w:rPr>
        <w:t>and</w:t>
      </w:r>
      <w:r w:rsidR="00226828" w:rsidRPr="00541657">
        <w:rPr>
          <w:rFonts w:ascii="Garamond" w:hAnsi="Garamond" w:cs="Times New Roman"/>
          <w:sz w:val="24"/>
          <w:szCs w:val="24"/>
        </w:rPr>
        <w:t xml:space="preserve"> </w:t>
      </w:r>
      <w:r w:rsidRPr="00541657">
        <w:rPr>
          <w:rFonts w:ascii="Garamond" w:hAnsi="Garamond" w:cs="Times New Roman"/>
          <w:sz w:val="24"/>
          <w:szCs w:val="24"/>
        </w:rPr>
        <w:t>Professor Ahmed El-</w:t>
      </w:r>
      <w:proofErr w:type="spellStart"/>
      <w:r w:rsidRPr="00541657">
        <w:rPr>
          <w:rFonts w:ascii="Garamond" w:hAnsi="Garamond" w:cs="Times New Roman"/>
          <w:sz w:val="24"/>
          <w:szCs w:val="24"/>
        </w:rPr>
        <w:t>Geneidy</w:t>
      </w:r>
      <w:proofErr w:type="spellEnd"/>
      <w:r>
        <w:rPr>
          <w:rFonts w:ascii="Garamond" w:hAnsi="Garamond" w:cs="Times New Roman"/>
          <w:sz w:val="24"/>
          <w:szCs w:val="24"/>
        </w:rPr>
        <w:t>.</w:t>
      </w:r>
      <w:del w:id="12" w:author="Ahmed Elgeneidy, Prof." w:date="2023-03-13T09:48:00Z">
        <w:r w:rsidR="00516EDF" w:rsidDel="006431B2">
          <w:rPr>
            <w:rFonts w:ascii="Garamond" w:hAnsi="Garamond" w:cs="Times New Roman"/>
            <w:sz w:val="24"/>
            <w:szCs w:val="24"/>
          </w:rPr>
          <w:delText xml:space="preserve"> (This policy is updated yearly).</w:delText>
        </w:r>
      </w:del>
    </w:p>
    <w:p w14:paraId="044E35D5" w14:textId="6FBB3828" w:rsidR="00516EDF" w:rsidRPr="00541657" w:rsidRDefault="00541657">
      <w:pPr>
        <w:jc w:val="center"/>
        <w:rPr>
          <w:rFonts w:ascii="Garamond" w:hAnsi="Garamond" w:cs="Times New Roman"/>
          <w:sz w:val="24"/>
          <w:szCs w:val="24"/>
        </w:rPr>
        <w:pPrChange w:id="13" w:author="Ahmed Elgeneidy, Prof." w:date="2023-03-13T09:48:00Z">
          <w:pPr>
            <w:jc w:val="both"/>
          </w:pPr>
        </w:pPrChange>
      </w:pPr>
      <w:r w:rsidRPr="00541657">
        <w:rPr>
          <w:rFonts w:ascii="Garamond" w:hAnsi="Garamond" w:cs="Times New Roman"/>
          <w:sz w:val="24"/>
          <w:szCs w:val="24"/>
        </w:rPr>
        <w:t>Questions can be directed to</w:t>
      </w:r>
      <w:r>
        <w:rPr>
          <w:rFonts w:ascii="Garamond" w:hAnsi="Garamond" w:cs="Times New Roman"/>
          <w:sz w:val="24"/>
          <w:szCs w:val="24"/>
        </w:rPr>
        <w:t>:</w:t>
      </w:r>
      <w:r w:rsidRPr="00541657">
        <w:rPr>
          <w:rFonts w:ascii="Garamond" w:hAnsi="Garamond" w:cs="Times New Roman"/>
          <w:sz w:val="24"/>
          <w:szCs w:val="24"/>
        </w:rPr>
        <w:t xml:space="preserve"> </w:t>
      </w:r>
      <w:r>
        <w:fldChar w:fldCharType="begin"/>
      </w:r>
      <w:r>
        <w:instrText>HYPERLINK "mailto:ahmed.elgeneidy@mcgill.ca"</w:instrText>
      </w:r>
      <w:r>
        <w:fldChar w:fldCharType="separate"/>
      </w:r>
      <w:r w:rsidR="00516EDF" w:rsidRPr="00DE2966">
        <w:rPr>
          <w:rStyle w:val="Hyperlink"/>
          <w:rFonts w:ascii="Garamond" w:hAnsi="Garamond" w:cs="Times New Roman"/>
          <w:sz w:val="24"/>
          <w:szCs w:val="24"/>
        </w:rPr>
        <w:t>ahmed.elgeneidy@mcgill.ca</w:t>
      </w:r>
      <w:r>
        <w:rPr>
          <w:rStyle w:val="Hyperlink"/>
          <w:rFonts w:ascii="Garamond" w:hAnsi="Garamond" w:cs="Times New Roman"/>
          <w:sz w:val="24"/>
          <w:szCs w:val="24"/>
        </w:rPr>
        <w:fldChar w:fldCharType="end"/>
      </w:r>
      <w:del w:id="14" w:author="Ahmed Elgeneidy, Prof." w:date="2023-03-13T09:48:00Z">
        <w:r w:rsidR="00516EDF" w:rsidDel="006431B2">
          <w:rPr>
            <w:rFonts w:ascii="Garamond" w:hAnsi="Garamond" w:cs="Times New Roman"/>
            <w:sz w:val="24"/>
            <w:szCs w:val="24"/>
          </w:rPr>
          <w:delText xml:space="preserve"> or</w:delText>
        </w:r>
        <w:r w:rsidR="00516EDF" w:rsidRPr="00541657" w:rsidDel="006431B2">
          <w:rPr>
            <w:rFonts w:ascii="Garamond" w:hAnsi="Garamond" w:cs="Times New Roman"/>
            <w:sz w:val="24"/>
            <w:szCs w:val="24"/>
          </w:rPr>
          <w:delText xml:space="preserve"> </w:delText>
        </w:r>
        <w:r w:rsidR="00516EDF" w:rsidRPr="006431B2" w:rsidDel="006431B2">
          <w:rPr>
            <w:rPrChange w:id="15" w:author="Ahmed Elgeneidy, Prof." w:date="2023-03-13T09:48:00Z">
              <w:rPr>
                <w:rStyle w:val="Hyperlink"/>
                <w:rFonts w:ascii="Garamond" w:hAnsi="Garamond" w:cs="Times New Roman"/>
                <w:sz w:val="24"/>
                <w:szCs w:val="24"/>
              </w:rPr>
            </w:rPrChange>
          </w:rPr>
          <w:delText>aryana.soliz@mcgill.ca</w:delText>
        </w:r>
      </w:del>
    </w:p>
    <w:p w14:paraId="54A2AD5B" w14:textId="3CB8C983" w:rsidR="00CD20F0" w:rsidRPr="00FF5846" w:rsidRDefault="00226828" w:rsidP="00FF5846">
      <w:pPr>
        <w:pStyle w:val="ListParagraph"/>
        <w:numPr>
          <w:ilvl w:val="0"/>
          <w:numId w:val="9"/>
        </w:numPr>
        <w:rPr>
          <w:rFonts w:ascii="Garamond" w:hAnsi="Garamond" w:cs="Times New Roman"/>
          <w:sz w:val="24"/>
          <w:szCs w:val="24"/>
        </w:rPr>
      </w:pPr>
      <w:r>
        <w:rPr>
          <w:rFonts w:ascii="Garamond" w:hAnsi="Garamond" w:cs="Times New Roman"/>
          <w:b/>
          <w:bCs/>
          <w:sz w:val="24"/>
          <w:szCs w:val="24"/>
        </w:rPr>
        <w:lastRenderedPageBreak/>
        <w:t>Background</w:t>
      </w:r>
    </w:p>
    <w:p w14:paraId="4C19896C" w14:textId="4A0BA960" w:rsidR="000C4860" w:rsidRPr="00541657" w:rsidRDefault="00CD20F0" w:rsidP="007017EC">
      <w:pPr>
        <w:jc w:val="both"/>
        <w:rPr>
          <w:rFonts w:ascii="Garamond" w:hAnsi="Garamond" w:cs="Times New Roman"/>
          <w:sz w:val="24"/>
          <w:szCs w:val="24"/>
        </w:rPr>
      </w:pPr>
      <w:r w:rsidRPr="00541657">
        <w:rPr>
          <w:rFonts w:ascii="Garamond" w:hAnsi="Garamond" w:cs="Times New Roman"/>
          <w:sz w:val="24"/>
          <w:szCs w:val="24"/>
        </w:rPr>
        <w:t xml:space="preserve">Transportation Research </w:t>
      </w:r>
      <w:r w:rsidR="008532CF" w:rsidRPr="00541657">
        <w:rPr>
          <w:rFonts w:ascii="Garamond" w:hAnsi="Garamond" w:cs="Times New Roman"/>
          <w:sz w:val="24"/>
          <w:szCs w:val="24"/>
        </w:rPr>
        <w:t>a</w:t>
      </w:r>
      <w:r w:rsidRPr="00541657">
        <w:rPr>
          <w:rFonts w:ascii="Garamond" w:hAnsi="Garamond" w:cs="Times New Roman"/>
          <w:sz w:val="24"/>
          <w:szCs w:val="24"/>
        </w:rPr>
        <w:t xml:space="preserve">t McGill (TRAM) is an interdisciplinary group of researchers, faculty members, and students who conduct research primarily in the field of transportation planning and operations in the School of Urban Planning at McGill University. Our </w:t>
      </w:r>
      <w:ins w:id="16" w:author="Ahmed Elgeneidy, Prof." w:date="2023-03-13T09:49:00Z">
        <w:r w:rsidR="006431B2">
          <w:rPr>
            <w:rFonts w:ascii="Garamond" w:hAnsi="Garamond" w:cs="Times New Roman"/>
            <w:sz w:val="24"/>
            <w:szCs w:val="24"/>
          </w:rPr>
          <w:t>Equity Diversity and Inclusion (</w:t>
        </w:r>
      </w:ins>
      <w:r w:rsidRPr="00541657">
        <w:rPr>
          <w:rFonts w:ascii="Garamond" w:hAnsi="Garamond" w:cs="Times New Roman"/>
          <w:sz w:val="24"/>
          <w:szCs w:val="24"/>
        </w:rPr>
        <w:t>EDI</w:t>
      </w:r>
      <w:ins w:id="17" w:author="Ahmed Elgeneidy, Prof." w:date="2023-03-13T09:49:00Z">
        <w:r w:rsidR="006431B2">
          <w:rPr>
            <w:rFonts w:ascii="Garamond" w:hAnsi="Garamond" w:cs="Times New Roman"/>
            <w:sz w:val="24"/>
            <w:szCs w:val="24"/>
          </w:rPr>
          <w:t>)</w:t>
        </w:r>
      </w:ins>
      <w:r w:rsidR="006D0D12" w:rsidRPr="00541657">
        <w:rPr>
          <w:rFonts w:ascii="Garamond" w:hAnsi="Garamond" w:cs="Times New Roman"/>
          <w:sz w:val="24"/>
          <w:szCs w:val="24"/>
        </w:rPr>
        <w:t xml:space="preserve"> </w:t>
      </w:r>
      <w:r w:rsidRPr="00541657">
        <w:rPr>
          <w:rFonts w:ascii="Garamond" w:hAnsi="Garamond" w:cs="Times New Roman"/>
          <w:sz w:val="24"/>
          <w:szCs w:val="24"/>
        </w:rPr>
        <w:t xml:space="preserve">and Code of Conduct Policy aligns with McGill University’s plans and policies, outlined in Appendix A of this document.  McGill’s </w:t>
      </w:r>
      <w:r>
        <w:fldChar w:fldCharType="begin"/>
      </w:r>
      <w:r>
        <w:instrText>HYPERLINK "https://www.mcgill.ca/equity/files/equity/mcgill_strategic_edi_plan_2020-20251.pdf"</w:instrText>
      </w:r>
      <w:r>
        <w:fldChar w:fldCharType="separate"/>
      </w:r>
      <w:del w:id="18" w:author="Ahmed Elgeneidy, Prof." w:date="2023-03-13T09:49:00Z">
        <w:r w:rsidRPr="00541657" w:rsidDel="006431B2">
          <w:rPr>
            <w:rStyle w:val="Hyperlink"/>
            <w:rFonts w:ascii="Garamond" w:hAnsi="Garamond" w:cs="Times New Roman"/>
            <w:sz w:val="24"/>
            <w:szCs w:val="24"/>
          </w:rPr>
          <w:delText>Equity, Diversity, &amp; Inclusion</w:delText>
        </w:r>
        <w:r w:rsidR="008E452E" w:rsidRPr="00541657" w:rsidDel="006431B2">
          <w:rPr>
            <w:rStyle w:val="Hyperlink"/>
            <w:rFonts w:ascii="Garamond" w:hAnsi="Garamond" w:cs="Times New Roman"/>
            <w:sz w:val="24"/>
            <w:szCs w:val="24"/>
          </w:rPr>
          <w:delText xml:space="preserve"> (</w:delText>
        </w:r>
      </w:del>
      <w:r w:rsidR="008E452E" w:rsidRPr="00541657">
        <w:rPr>
          <w:rStyle w:val="Hyperlink"/>
          <w:rFonts w:ascii="Garamond" w:hAnsi="Garamond" w:cs="Times New Roman"/>
          <w:sz w:val="24"/>
          <w:szCs w:val="24"/>
        </w:rPr>
        <w:t>EDI</w:t>
      </w:r>
      <w:del w:id="19" w:author="Ahmed Elgeneidy, Prof." w:date="2023-03-13T09:49:00Z">
        <w:r w:rsidR="008E452E" w:rsidRPr="00541657" w:rsidDel="006431B2">
          <w:rPr>
            <w:rStyle w:val="Hyperlink"/>
            <w:rFonts w:ascii="Garamond" w:hAnsi="Garamond" w:cs="Times New Roman"/>
            <w:sz w:val="24"/>
            <w:szCs w:val="24"/>
          </w:rPr>
          <w:delText>)</w:delText>
        </w:r>
      </w:del>
      <w:r w:rsidRPr="00541657">
        <w:rPr>
          <w:rStyle w:val="Hyperlink"/>
          <w:rFonts w:ascii="Garamond" w:hAnsi="Garamond" w:cs="Times New Roman"/>
          <w:sz w:val="24"/>
          <w:szCs w:val="24"/>
        </w:rPr>
        <w:t xml:space="preserve"> Strategic Plan</w:t>
      </w:r>
      <w:r>
        <w:rPr>
          <w:rStyle w:val="Hyperlink"/>
          <w:rFonts w:ascii="Garamond" w:hAnsi="Garamond" w:cs="Times New Roman"/>
          <w:sz w:val="24"/>
          <w:szCs w:val="24"/>
        </w:rPr>
        <w:fldChar w:fldCharType="end"/>
      </w:r>
      <w:r w:rsidRPr="00541657">
        <w:rPr>
          <w:rFonts w:ascii="Garamond" w:hAnsi="Garamond" w:cs="Times New Roman"/>
          <w:sz w:val="24"/>
          <w:szCs w:val="24"/>
        </w:rPr>
        <w:t xml:space="preserve"> values “</w:t>
      </w:r>
      <w:r w:rsidR="000C4860" w:rsidRPr="00B5549C">
        <w:rPr>
          <w:rFonts w:ascii="Garamond" w:hAnsi="Garamond" w:cs="Times New Roman"/>
          <w:i/>
          <w:iCs/>
          <w:sz w:val="24"/>
          <w:szCs w:val="24"/>
        </w:rPr>
        <w:t>respectful and inclusive learning and work environments, which seek to identify and challenge historic and systemic barriers to full participation in university life and to foster discovery, advancement, and accomplishment, all of which benefit our University and society more broadly</w:t>
      </w:r>
      <w:r w:rsidR="000C4860" w:rsidRPr="00541657">
        <w:rPr>
          <w:rFonts w:ascii="Garamond" w:hAnsi="Garamond" w:cs="Times New Roman"/>
          <w:sz w:val="24"/>
          <w:szCs w:val="24"/>
        </w:rPr>
        <w:t>.”</w:t>
      </w:r>
      <w:r w:rsidRPr="00541657">
        <w:rPr>
          <w:rFonts w:ascii="Garamond" w:hAnsi="Garamond" w:cs="Times New Roman"/>
          <w:sz w:val="24"/>
          <w:szCs w:val="24"/>
        </w:rPr>
        <w:t xml:space="preserve"> To facilitate </w:t>
      </w:r>
      <w:r w:rsidR="00061FEC" w:rsidRPr="00541657">
        <w:rPr>
          <w:rFonts w:ascii="Garamond" w:hAnsi="Garamond" w:cs="Times New Roman"/>
          <w:sz w:val="24"/>
          <w:szCs w:val="24"/>
        </w:rPr>
        <w:t>a shared understanding of EDI concepts, this document builds on the University’s definitions, while recognizing that their meanings may evolve over time:</w:t>
      </w:r>
    </w:p>
    <w:p w14:paraId="196856A1" w14:textId="1BD16B99" w:rsidR="000C4860" w:rsidRPr="00541657" w:rsidRDefault="000C4860" w:rsidP="007017EC">
      <w:pPr>
        <w:pStyle w:val="ListParagraph"/>
        <w:jc w:val="both"/>
        <w:rPr>
          <w:rFonts w:ascii="Garamond" w:hAnsi="Garamond" w:cs="Times New Roman"/>
          <w:sz w:val="24"/>
          <w:szCs w:val="24"/>
        </w:rPr>
      </w:pPr>
      <w:r w:rsidRPr="00541657">
        <w:rPr>
          <w:rFonts w:ascii="Garamond" w:hAnsi="Garamond" w:cs="Times New Roman"/>
          <w:sz w:val="24"/>
          <w:szCs w:val="24"/>
        </w:rPr>
        <w:t>EQUITY</w:t>
      </w:r>
    </w:p>
    <w:p w14:paraId="3A707A09" w14:textId="309E5BE1" w:rsidR="000C4860" w:rsidRPr="00541657" w:rsidRDefault="000C4860" w:rsidP="007017EC">
      <w:pPr>
        <w:pStyle w:val="ListParagraph"/>
        <w:jc w:val="both"/>
        <w:rPr>
          <w:rFonts w:ascii="Garamond" w:hAnsi="Garamond" w:cs="Times New Roman"/>
          <w:sz w:val="24"/>
          <w:szCs w:val="24"/>
        </w:rPr>
      </w:pPr>
      <w:r w:rsidRPr="00541657">
        <w:rPr>
          <w:rFonts w:ascii="Garamond" w:hAnsi="Garamond" w:cs="Times New Roman"/>
          <w:sz w:val="24"/>
          <w:szCs w:val="24"/>
        </w:rPr>
        <w:t xml:space="preserve">Equity, unlike the notion of equality, is not about sameness of treatment. It denotes fairness and justice in process and in results. Equitable outcomes often require differential treatment and resource redistribution to achieve a level playing field among all individuals and communities. This requires recognizing and addressing barriers to opportunities for all to thrive in our University environment. </w:t>
      </w:r>
    </w:p>
    <w:p w14:paraId="5BB9C63C" w14:textId="77777777" w:rsidR="000C4860" w:rsidRPr="00541657" w:rsidRDefault="000C4860" w:rsidP="007017EC">
      <w:pPr>
        <w:pStyle w:val="ListParagraph"/>
        <w:jc w:val="both"/>
        <w:rPr>
          <w:rFonts w:ascii="Garamond" w:hAnsi="Garamond" w:cs="Times New Roman"/>
          <w:sz w:val="24"/>
          <w:szCs w:val="24"/>
        </w:rPr>
      </w:pPr>
    </w:p>
    <w:p w14:paraId="08066F88" w14:textId="46378A19" w:rsidR="000C4860" w:rsidRPr="00541657" w:rsidRDefault="000C4860" w:rsidP="007017EC">
      <w:pPr>
        <w:pStyle w:val="ListParagraph"/>
        <w:jc w:val="both"/>
        <w:rPr>
          <w:rFonts w:ascii="Garamond" w:hAnsi="Garamond" w:cs="Times New Roman"/>
          <w:sz w:val="24"/>
          <w:szCs w:val="24"/>
        </w:rPr>
      </w:pPr>
      <w:r w:rsidRPr="00541657">
        <w:rPr>
          <w:rFonts w:ascii="Garamond" w:hAnsi="Garamond" w:cs="Times New Roman"/>
          <w:sz w:val="24"/>
          <w:szCs w:val="24"/>
        </w:rPr>
        <w:t>DIVERSITY</w:t>
      </w:r>
    </w:p>
    <w:p w14:paraId="0513D82B" w14:textId="7C2185E3" w:rsidR="000C4860" w:rsidRPr="00541657" w:rsidRDefault="000C4860" w:rsidP="007017EC">
      <w:pPr>
        <w:pStyle w:val="ListParagraph"/>
        <w:jc w:val="both"/>
        <w:rPr>
          <w:rFonts w:ascii="Garamond" w:hAnsi="Garamond" w:cs="Times New Roman"/>
          <w:sz w:val="24"/>
          <w:szCs w:val="24"/>
        </w:rPr>
      </w:pPr>
      <w:r w:rsidRPr="00541657">
        <w:rPr>
          <w:rFonts w:ascii="Garamond" w:hAnsi="Garamond" w:cs="Times New Roman"/>
          <w:sz w:val="24"/>
          <w:szCs w:val="24"/>
        </w:rPr>
        <w:t>Diversity describes the presence of difference within any collection of people. In discussions of social equity, diversity addresses differences in social group membership related, for example, to race, Indigenous identity, class, gender identity or expression, sexuality, disability, ethnicity, and religion. Discussions about diversity linked to access and equity require knowledge and understanding of historical and contemporary experiences of oppression and exclusion. Diversity should be understood as uniting rather than dividing. The term calls upon us to appreciate both differences and interconnectedness, and to recognize and respond to systemic and institutionalized discrimination.</w:t>
      </w:r>
    </w:p>
    <w:p w14:paraId="2DCD52B1" w14:textId="77777777" w:rsidR="000C4860" w:rsidRPr="00541657" w:rsidRDefault="000C4860" w:rsidP="007017EC">
      <w:pPr>
        <w:pStyle w:val="ListParagraph"/>
        <w:jc w:val="both"/>
        <w:rPr>
          <w:rFonts w:ascii="Garamond" w:hAnsi="Garamond" w:cs="Times New Roman"/>
          <w:sz w:val="24"/>
          <w:szCs w:val="24"/>
        </w:rPr>
      </w:pPr>
    </w:p>
    <w:p w14:paraId="6558AA95" w14:textId="77777777" w:rsidR="000C4860" w:rsidRPr="00541657" w:rsidRDefault="000C4860" w:rsidP="007017EC">
      <w:pPr>
        <w:pStyle w:val="ListParagraph"/>
        <w:jc w:val="both"/>
        <w:rPr>
          <w:rFonts w:ascii="Garamond" w:hAnsi="Garamond" w:cs="Times New Roman"/>
          <w:sz w:val="24"/>
          <w:szCs w:val="24"/>
        </w:rPr>
      </w:pPr>
      <w:r w:rsidRPr="00541657">
        <w:rPr>
          <w:rFonts w:ascii="Garamond" w:hAnsi="Garamond" w:cs="Times New Roman"/>
          <w:sz w:val="24"/>
          <w:szCs w:val="24"/>
        </w:rPr>
        <w:t>INCLUSION</w:t>
      </w:r>
    </w:p>
    <w:p w14:paraId="34C98243" w14:textId="053E0BB4" w:rsidR="00026CA2" w:rsidRPr="008239C1" w:rsidRDefault="000C4860" w:rsidP="008239C1">
      <w:pPr>
        <w:pStyle w:val="ListParagraph"/>
        <w:jc w:val="both"/>
        <w:rPr>
          <w:rFonts w:ascii="Garamond" w:hAnsi="Garamond" w:cs="Times New Roman"/>
          <w:sz w:val="24"/>
          <w:szCs w:val="24"/>
        </w:rPr>
      </w:pPr>
      <w:r w:rsidRPr="00541657">
        <w:rPr>
          <w:rFonts w:ascii="Garamond" w:hAnsi="Garamond" w:cs="Times New Roman"/>
          <w:sz w:val="24"/>
          <w:szCs w:val="24"/>
        </w:rPr>
        <w:t>Inclusion refers to the notion of belonging, feeling welcome and valued, having a sense of citizenship. It also speaks to a capacity to engage and succeed in a given institution, program, or setting. Inclusion calls for recognizing, reducing, and removing barriers to participation created by social disadvantage or oppression, and can result in the reimagination of an institution, program,</w:t>
      </w:r>
      <w:r w:rsidR="00026CA2" w:rsidRPr="00541657">
        <w:rPr>
          <w:rFonts w:ascii="Garamond" w:hAnsi="Garamond" w:cs="Times New Roman"/>
          <w:sz w:val="24"/>
          <w:szCs w:val="24"/>
        </w:rPr>
        <w:t xml:space="preserve"> </w:t>
      </w:r>
      <w:r w:rsidRPr="00541657">
        <w:rPr>
          <w:rFonts w:ascii="Garamond" w:hAnsi="Garamond" w:cs="Times New Roman"/>
          <w:sz w:val="24"/>
          <w:szCs w:val="24"/>
        </w:rPr>
        <w:t>or setting.</w:t>
      </w:r>
    </w:p>
    <w:p w14:paraId="7D1A9F22" w14:textId="0157D2F1" w:rsidR="008239C1" w:rsidRDefault="00026CA2" w:rsidP="007017EC">
      <w:pPr>
        <w:jc w:val="both"/>
        <w:rPr>
          <w:rFonts w:ascii="Garamond" w:hAnsi="Garamond" w:cs="Times New Roman"/>
          <w:sz w:val="24"/>
          <w:szCs w:val="24"/>
        </w:rPr>
      </w:pPr>
      <w:r w:rsidRPr="00541657">
        <w:rPr>
          <w:rFonts w:ascii="Garamond" w:hAnsi="Garamond" w:cs="Times New Roman"/>
          <w:sz w:val="24"/>
          <w:szCs w:val="24"/>
        </w:rPr>
        <w:t xml:space="preserve">A list of related McGill University policies and reports can be found in Appendix A </w:t>
      </w:r>
    </w:p>
    <w:p w14:paraId="07C24137" w14:textId="755961A0" w:rsidR="008239C1" w:rsidRPr="008239C1" w:rsidRDefault="008239C1" w:rsidP="008239C1">
      <w:pPr>
        <w:pStyle w:val="ListParagraph"/>
        <w:numPr>
          <w:ilvl w:val="0"/>
          <w:numId w:val="9"/>
        </w:numPr>
        <w:jc w:val="both"/>
        <w:rPr>
          <w:rFonts w:ascii="Garamond" w:hAnsi="Garamond" w:cs="Times New Roman"/>
          <w:b/>
          <w:bCs/>
          <w:sz w:val="24"/>
          <w:szCs w:val="24"/>
        </w:rPr>
      </w:pPr>
      <w:r w:rsidRPr="008239C1">
        <w:rPr>
          <w:rFonts w:ascii="Garamond" w:hAnsi="Garamond" w:cs="Times New Roman"/>
          <w:b/>
          <w:bCs/>
          <w:sz w:val="24"/>
          <w:szCs w:val="24"/>
        </w:rPr>
        <w:t xml:space="preserve">The importance of EDI Considerations in Urban &amp; Transport Planning </w:t>
      </w:r>
    </w:p>
    <w:p w14:paraId="668307A9" w14:textId="77777777" w:rsidR="008239C1" w:rsidRDefault="008239C1" w:rsidP="008239C1">
      <w:pPr>
        <w:spacing w:after="0"/>
        <w:jc w:val="both"/>
        <w:rPr>
          <w:rFonts w:ascii="Garamond" w:hAnsi="Garamond" w:cs="Times New Roman"/>
          <w:sz w:val="24"/>
          <w:szCs w:val="24"/>
        </w:rPr>
      </w:pPr>
      <w:r w:rsidRPr="00A0347B">
        <w:rPr>
          <w:rFonts w:ascii="Garamond" w:hAnsi="Garamond" w:cs="Times New Roman"/>
          <w:sz w:val="24"/>
          <w:szCs w:val="24"/>
        </w:rPr>
        <w:t xml:space="preserve">A recent (2021) </w:t>
      </w:r>
      <w:hyperlink r:id="rId11" w:history="1">
        <w:r>
          <w:rPr>
            <w:rStyle w:val="Hyperlink"/>
            <w:rFonts w:ascii="Garamond" w:hAnsi="Garamond" w:cs="Times New Roman"/>
            <w:sz w:val="24"/>
            <w:szCs w:val="24"/>
          </w:rPr>
          <w:t>survey conducted by the Canadian Institute of Planners</w:t>
        </w:r>
      </w:hyperlink>
      <w:r w:rsidRPr="00A0347B">
        <w:rPr>
          <w:rFonts w:ascii="Garamond" w:hAnsi="Garamond" w:cs="Times New Roman"/>
          <w:sz w:val="24"/>
          <w:szCs w:val="24"/>
        </w:rPr>
        <w:t xml:space="preserve"> </w:t>
      </w:r>
      <w:r>
        <w:rPr>
          <w:rFonts w:ascii="Garamond" w:hAnsi="Garamond" w:cs="Times New Roman"/>
          <w:sz w:val="24"/>
          <w:szCs w:val="24"/>
        </w:rPr>
        <w:t xml:space="preserve">(CIP) revealed </w:t>
      </w:r>
      <w:r w:rsidRPr="00A0347B">
        <w:rPr>
          <w:rFonts w:ascii="Garamond" w:hAnsi="Garamond" w:cs="Times New Roman"/>
          <w:sz w:val="24"/>
          <w:szCs w:val="24"/>
        </w:rPr>
        <w:t xml:space="preserve">that the planning profession has some key problem areas that require immediate attention, including a lack of diversity in certain dimensions </w:t>
      </w:r>
      <w:r>
        <w:rPr>
          <w:rFonts w:ascii="Garamond" w:hAnsi="Garamond" w:cs="Times New Roman"/>
          <w:sz w:val="24"/>
          <w:szCs w:val="24"/>
        </w:rPr>
        <w:t>of the profession as well as less racial diversity and representation of women in higher levels of seniority. They found that i</w:t>
      </w:r>
      <w:r w:rsidRPr="00A0347B">
        <w:rPr>
          <w:rFonts w:ascii="Garamond" w:hAnsi="Garamond" w:cs="Times New Roman"/>
          <w:sz w:val="24"/>
          <w:szCs w:val="24"/>
        </w:rPr>
        <w:t xml:space="preserve">mproving and integrating </w:t>
      </w:r>
      <w:r>
        <w:rPr>
          <w:rFonts w:ascii="Garamond" w:hAnsi="Garamond" w:cs="Times New Roman"/>
          <w:sz w:val="24"/>
          <w:szCs w:val="24"/>
        </w:rPr>
        <w:t xml:space="preserve">clear </w:t>
      </w:r>
      <w:r w:rsidRPr="00A0347B">
        <w:rPr>
          <w:rFonts w:ascii="Garamond" w:hAnsi="Garamond" w:cs="Times New Roman"/>
          <w:sz w:val="24"/>
          <w:szCs w:val="24"/>
        </w:rPr>
        <w:t>diversity</w:t>
      </w:r>
      <w:r>
        <w:rPr>
          <w:rFonts w:ascii="Garamond" w:hAnsi="Garamond" w:cs="Times New Roman"/>
          <w:sz w:val="24"/>
          <w:szCs w:val="24"/>
        </w:rPr>
        <w:t xml:space="preserve"> and inclusion strategies </w:t>
      </w:r>
      <w:r w:rsidRPr="00A0347B">
        <w:rPr>
          <w:rFonts w:ascii="Garamond" w:hAnsi="Garamond" w:cs="Times New Roman"/>
          <w:sz w:val="24"/>
          <w:szCs w:val="24"/>
        </w:rPr>
        <w:t xml:space="preserve">within </w:t>
      </w:r>
      <w:r>
        <w:rPr>
          <w:rFonts w:ascii="Garamond" w:hAnsi="Garamond" w:cs="Times New Roman"/>
          <w:sz w:val="24"/>
          <w:szCs w:val="24"/>
        </w:rPr>
        <w:t xml:space="preserve">planning research and professional practices </w:t>
      </w:r>
      <w:r w:rsidRPr="00A0347B">
        <w:rPr>
          <w:rFonts w:ascii="Garamond" w:hAnsi="Garamond" w:cs="Times New Roman"/>
          <w:sz w:val="24"/>
          <w:szCs w:val="24"/>
        </w:rPr>
        <w:t>will lead to more equitable outcomes</w:t>
      </w:r>
      <w:r>
        <w:rPr>
          <w:rFonts w:ascii="Garamond" w:hAnsi="Garamond" w:cs="Times New Roman"/>
          <w:sz w:val="24"/>
          <w:szCs w:val="24"/>
        </w:rPr>
        <w:t xml:space="preserve">. </w:t>
      </w:r>
    </w:p>
    <w:p w14:paraId="17935D1C" w14:textId="77777777" w:rsidR="008239C1" w:rsidRDefault="008239C1" w:rsidP="008239C1">
      <w:pPr>
        <w:spacing w:after="0"/>
        <w:jc w:val="both"/>
        <w:rPr>
          <w:rFonts w:ascii="Garamond" w:hAnsi="Garamond" w:cs="Times New Roman"/>
          <w:sz w:val="24"/>
          <w:szCs w:val="24"/>
        </w:rPr>
      </w:pPr>
    </w:p>
    <w:p w14:paraId="67CC6CDF" w14:textId="580DE5BB" w:rsidR="008239C1" w:rsidRDefault="008239C1" w:rsidP="008239C1">
      <w:pPr>
        <w:spacing w:after="0"/>
        <w:jc w:val="both"/>
        <w:rPr>
          <w:rFonts w:ascii="Garamond" w:hAnsi="Garamond" w:cs="Times New Roman"/>
          <w:sz w:val="24"/>
          <w:szCs w:val="24"/>
        </w:rPr>
      </w:pPr>
      <w:r>
        <w:rPr>
          <w:rFonts w:ascii="Garamond" w:hAnsi="Garamond" w:cs="Times New Roman"/>
          <w:sz w:val="24"/>
          <w:szCs w:val="24"/>
        </w:rPr>
        <w:t xml:space="preserve">This </w:t>
      </w:r>
      <w:r w:rsidRPr="008239C1">
        <w:rPr>
          <w:rFonts w:ascii="Garamond" w:hAnsi="Garamond" w:cs="Times New Roman"/>
          <w:sz w:val="24"/>
          <w:szCs w:val="24"/>
        </w:rPr>
        <w:t xml:space="preserve">Equity, Diversity, and Inclusion </w:t>
      </w:r>
      <w:r>
        <w:rPr>
          <w:rFonts w:ascii="Garamond" w:hAnsi="Garamond" w:cs="Times New Roman"/>
          <w:sz w:val="24"/>
          <w:szCs w:val="24"/>
        </w:rPr>
        <w:t>policy</w:t>
      </w:r>
      <w:r w:rsidRPr="008239C1">
        <w:rPr>
          <w:rFonts w:ascii="Garamond" w:hAnsi="Garamond" w:cs="Times New Roman"/>
          <w:sz w:val="24"/>
          <w:szCs w:val="24"/>
        </w:rPr>
        <w:t xml:space="preserve"> is a guiding tool that</w:t>
      </w:r>
      <w:r>
        <w:rPr>
          <w:rFonts w:ascii="Garamond" w:hAnsi="Garamond" w:cs="Times New Roman"/>
          <w:sz w:val="24"/>
          <w:szCs w:val="24"/>
        </w:rPr>
        <w:t xml:space="preserve"> aligns with this vision and</w:t>
      </w:r>
      <w:r w:rsidRPr="008239C1">
        <w:rPr>
          <w:rFonts w:ascii="Garamond" w:hAnsi="Garamond" w:cs="Times New Roman"/>
          <w:sz w:val="24"/>
          <w:szCs w:val="24"/>
        </w:rPr>
        <w:t xml:space="preserve"> sets forth a</w:t>
      </w:r>
      <w:r w:rsidR="00DF78EB">
        <w:rPr>
          <w:rFonts w:ascii="Garamond" w:hAnsi="Garamond" w:cs="Times New Roman"/>
          <w:sz w:val="24"/>
          <w:szCs w:val="24"/>
        </w:rPr>
        <w:t xml:space="preserve"> </w:t>
      </w:r>
      <w:r w:rsidRPr="008239C1">
        <w:rPr>
          <w:rFonts w:ascii="Garamond" w:hAnsi="Garamond" w:cs="Times New Roman"/>
          <w:sz w:val="24"/>
          <w:szCs w:val="24"/>
        </w:rPr>
        <w:t>plan for how</w:t>
      </w:r>
      <w:r>
        <w:rPr>
          <w:rFonts w:ascii="Garamond" w:hAnsi="Garamond" w:cs="Times New Roman"/>
          <w:sz w:val="24"/>
          <w:szCs w:val="24"/>
        </w:rPr>
        <w:t xml:space="preserve"> to</w:t>
      </w:r>
      <w:r w:rsidRPr="008239C1">
        <w:rPr>
          <w:rFonts w:ascii="Garamond" w:hAnsi="Garamond" w:cs="Times New Roman"/>
          <w:sz w:val="24"/>
          <w:szCs w:val="24"/>
        </w:rPr>
        <w:t xml:space="preserve"> promote these understandings and practices</w:t>
      </w:r>
      <w:r>
        <w:rPr>
          <w:rFonts w:ascii="Garamond" w:hAnsi="Garamond" w:cs="Times New Roman"/>
          <w:sz w:val="24"/>
          <w:szCs w:val="24"/>
        </w:rPr>
        <w:t>. We have included a list of resources from the CIP</w:t>
      </w:r>
      <w:r w:rsidR="00217D67">
        <w:rPr>
          <w:rFonts w:ascii="Garamond" w:hAnsi="Garamond" w:cs="Times New Roman"/>
          <w:sz w:val="24"/>
          <w:szCs w:val="24"/>
        </w:rPr>
        <w:t xml:space="preserve">, </w:t>
      </w:r>
      <w:r>
        <w:rPr>
          <w:rFonts w:ascii="Garamond" w:hAnsi="Garamond" w:cs="Times New Roman"/>
          <w:sz w:val="24"/>
          <w:szCs w:val="24"/>
        </w:rPr>
        <w:t>the American Planning Association</w:t>
      </w:r>
      <w:r w:rsidR="00217D67">
        <w:rPr>
          <w:rFonts w:ascii="Garamond" w:hAnsi="Garamond" w:cs="Times New Roman"/>
          <w:sz w:val="24"/>
          <w:szCs w:val="24"/>
        </w:rPr>
        <w:t>, and the Canadian Tri-Council (Canadian Institute for Health Research, Natural Sciences and Engineering Research Council, and Social Sciences and Humanities Research Council)</w:t>
      </w:r>
      <w:r>
        <w:rPr>
          <w:rFonts w:ascii="Garamond" w:hAnsi="Garamond" w:cs="Times New Roman"/>
          <w:sz w:val="24"/>
          <w:szCs w:val="24"/>
        </w:rPr>
        <w:t xml:space="preserve"> in Appendix B. </w:t>
      </w:r>
    </w:p>
    <w:p w14:paraId="495B306B" w14:textId="3ABC6070" w:rsidR="00305C4A" w:rsidRPr="008239C1" w:rsidRDefault="008239C1" w:rsidP="008239C1">
      <w:pPr>
        <w:spacing w:after="0"/>
        <w:jc w:val="both"/>
        <w:rPr>
          <w:rFonts w:ascii="Garamond" w:hAnsi="Garamond" w:cs="Times New Roman"/>
          <w:sz w:val="24"/>
          <w:szCs w:val="24"/>
        </w:rPr>
      </w:pPr>
      <w:r>
        <w:rPr>
          <w:rFonts w:ascii="Garamond" w:hAnsi="Garamond" w:cs="Times New Roman"/>
          <w:sz w:val="24"/>
          <w:szCs w:val="24"/>
        </w:rPr>
        <w:t xml:space="preserve"> </w:t>
      </w:r>
    </w:p>
    <w:p w14:paraId="08AA498E" w14:textId="57496EAA" w:rsidR="00900894" w:rsidRPr="00A0347B" w:rsidRDefault="00900894" w:rsidP="008239C1">
      <w:pPr>
        <w:pStyle w:val="ListParagraph"/>
        <w:numPr>
          <w:ilvl w:val="0"/>
          <w:numId w:val="9"/>
        </w:numPr>
        <w:jc w:val="both"/>
        <w:rPr>
          <w:rFonts w:ascii="Garamond" w:hAnsi="Garamond" w:cs="Times New Roman"/>
          <w:b/>
          <w:bCs/>
          <w:sz w:val="24"/>
          <w:szCs w:val="24"/>
        </w:rPr>
      </w:pPr>
      <w:r w:rsidRPr="00A0347B">
        <w:rPr>
          <w:rFonts w:ascii="Garamond" w:hAnsi="Garamond" w:cs="Times New Roman"/>
          <w:b/>
          <w:bCs/>
          <w:sz w:val="24"/>
          <w:szCs w:val="24"/>
        </w:rPr>
        <w:t>TRAM’s commitment to</w:t>
      </w:r>
      <w:r w:rsidR="00426009" w:rsidRPr="00A0347B">
        <w:rPr>
          <w:rFonts w:ascii="Garamond" w:hAnsi="Garamond" w:cs="Times New Roman"/>
          <w:b/>
          <w:bCs/>
          <w:sz w:val="24"/>
          <w:szCs w:val="24"/>
        </w:rPr>
        <w:t xml:space="preserve"> </w:t>
      </w:r>
      <w:del w:id="20" w:author="Ahmed Elgeneidy, Prof." w:date="2023-03-13T09:50:00Z">
        <w:r w:rsidR="00426009" w:rsidRPr="00A0347B" w:rsidDel="006431B2">
          <w:rPr>
            <w:rFonts w:ascii="Garamond" w:hAnsi="Garamond" w:cs="Times New Roman"/>
            <w:b/>
            <w:bCs/>
            <w:sz w:val="24"/>
            <w:szCs w:val="24"/>
          </w:rPr>
          <w:delText>E</w:delText>
        </w:r>
        <w:r w:rsidR="008E452E" w:rsidRPr="00A0347B" w:rsidDel="006431B2">
          <w:rPr>
            <w:rFonts w:ascii="Garamond" w:hAnsi="Garamond" w:cs="Times New Roman"/>
            <w:b/>
            <w:bCs/>
            <w:sz w:val="24"/>
            <w:szCs w:val="24"/>
          </w:rPr>
          <w:delText>quity, Diversity</w:delText>
        </w:r>
        <w:r w:rsidR="00287F37" w:rsidDel="006431B2">
          <w:rPr>
            <w:rFonts w:ascii="Garamond" w:hAnsi="Garamond" w:cs="Times New Roman"/>
            <w:b/>
            <w:bCs/>
            <w:sz w:val="24"/>
            <w:szCs w:val="24"/>
          </w:rPr>
          <w:delText>,</w:delText>
        </w:r>
        <w:r w:rsidR="008E452E" w:rsidRPr="00A0347B" w:rsidDel="006431B2">
          <w:rPr>
            <w:rFonts w:ascii="Garamond" w:hAnsi="Garamond" w:cs="Times New Roman"/>
            <w:b/>
            <w:bCs/>
            <w:sz w:val="24"/>
            <w:szCs w:val="24"/>
          </w:rPr>
          <w:delText xml:space="preserve"> &amp; Inclusion (</w:delText>
        </w:r>
      </w:del>
      <w:r w:rsidR="008E452E" w:rsidRPr="00A0347B">
        <w:rPr>
          <w:rFonts w:ascii="Garamond" w:hAnsi="Garamond" w:cs="Times New Roman"/>
          <w:b/>
          <w:bCs/>
          <w:sz w:val="24"/>
          <w:szCs w:val="24"/>
        </w:rPr>
        <w:t>EDI</w:t>
      </w:r>
      <w:del w:id="21" w:author="Ahmed Elgeneidy, Prof." w:date="2023-03-13T09:50:00Z">
        <w:r w:rsidR="008E452E" w:rsidRPr="00A0347B" w:rsidDel="006431B2">
          <w:rPr>
            <w:rFonts w:ascii="Garamond" w:hAnsi="Garamond" w:cs="Times New Roman"/>
            <w:b/>
            <w:bCs/>
            <w:sz w:val="24"/>
            <w:szCs w:val="24"/>
          </w:rPr>
          <w:delText>)</w:delText>
        </w:r>
      </w:del>
      <w:r w:rsidR="00404445" w:rsidRPr="00A0347B">
        <w:rPr>
          <w:rFonts w:ascii="Garamond" w:hAnsi="Garamond" w:cs="Times New Roman"/>
          <w:b/>
          <w:bCs/>
          <w:sz w:val="24"/>
          <w:szCs w:val="24"/>
        </w:rPr>
        <w:t xml:space="preserve"> </w:t>
      </w:r>
    </w:p>
    <w:p w14:paraId="34F51C23" w14:textId="0CDF2818" w:rsidR="00FF5846" w:rsidRDefault="00426009" w:rsidP="00102D0B">
      <w:pPr>
        <w:jc w:val="both"/>
        <w:rPr>
          <w:rFonts w:ascii="Garamond" w:hAnsi="Garamond" w:cs="Times New Roman"/>
          <w:sz w:val="24"/>
          <w:szCs w:val="24"/>
        </w:rPr>
      </w:pPr>
      <w:r w:rsidRPr="00541657">
        <w:rPr>
          <w:rFonts w:ascii="Garamond" w:hAnsi="Garamond" w:cs="Times New Roman"/>
          <w:sz w:val="24"/>
          <w:szCs w:val="24"/>
        </w:rPr>
        <w:t xml:space="preserve">TRAM strives to create a welcoming work and learning environment that promotes respect for diversity and the inclusion of all community members in our research ecosystem. </w:t>
      </w:r>
      <w:r w:rsidR="00FF5846">
        <w:rPr>
          <w:rFonts w:ascii="Garamond" w:hAnsi="Garamond" w:cs="Times New Roman"/>
          <w:sz w:val="24"/>
          <w:szCs w:val="24"/>
        </w:rPr>
        <w:t xml:space="preserve">We </w:t>
      </w:r>
      <w:r w:rsidR="00FF5846" w:rsidRPr="00962AD7">
        <w:rPr>
          <w:rFonts w:ascii="Garamond" w:hAnsi="Garamond" w:cs="Times New Roman"/>
          <w:sz w:val="24"/>
          <w:szCs w:val="24"/>
        </w:rPr>
        <w:t>recognize that deep and systemic barriers</w:t>
      </w:r>
      <w:r w:rsidR="00FF5846">
        <w:rPr>
          <w:rFonts w:ascii="Garamond" w:hAnsi="Garamond" w:cs="Times New Roman"/>
          <w:sz w:val="24"/>
          <w:szCs w:val="24"/>
        </w:rPr>
        <w:t xml:space="preserve"> and biases</w:t>
      </w:r>
      <w:r w:rsidR="00FF5846" w:rsidRPr="00962AD7">
        <w:rPr>
          <w:rFonts w:ascii="Garamond" w:hAnsi="Garamond" w:cs="Times New Roman"/>
          <w:sz w:val="24"/>
          <w:szCs w:val="24"/>
        </w:rPr>
        <w:t xml:space="preserve"> exist that limit opportunities for underrepresented groups</w:t>
      </w:r>
      <w:r w:rsidR="00DF78EB">
        <w:rPr>
          <w:rFonts w:ascii="Garamond" w:hAnsi="Garamond" w:cs="Times New Roman"/>
          <w:sz w:val="24"/>
          <w:szCs w:val="24"/>
        </w:rPr>
        <w:t>—</w:t>
      </w:r>
      <w:r w:rsidR="00DF78EB" w:rsidRPr="00217D67">
        <w:rPr>
          <w:rFonts w:ascii="Garamond" w:hAnsi="Garamond" w:cs="Times New Roman"/>
          <w:sz w:val="24"/>
          <w:szCs w:val="24"/>
        </w:rPr>
        <w:t>including</w:t>
      </w:r>
      <w:r w:rsidR="00102D0B">
        <w:rPr>
          <w:rFonts w:ascii="Garamond" w:hAnsi="Garamond" w:cs="Times New Roman"/>
          <w:sz w:val="24"/>
          <w:szCs w:val="24"/>
        </w:rPr>
        <w:t xml:space="preserve"> </w:t>
      </w:r>
      <w:r w:rsidR="00102D0B" w:rsidRPr="00217D67">
        <w:rPr>
          <w:rFonts w:ascii="Garamond" w:hAnsi="Garamond" w:cs="Times New Roman"/>
          <w:sz w:val="24"/>
          <w:szCs w:val="24"/>
        </w:rPr>
        <w:t xml:space="preserve">members of a </w:t>
      </w:r>
      <w:r w:rsidR="00102D0B">
        <w:rPr>
          <w:rFonts w:ascii="Garamond" w:hAnsi="Garamond" w:cs="Times New Roman"/>
          <w:sz w:val="24"/>
          <w:szCs w:val="24"/>
        </w:rPr>
        <w:t xml:space="preserve">racialized and </w:t>
      </w:r>
      <w:r w:rsidR="00102D0B" w:rsidRPr="00217D67">
        <w:rPr>
          <w:rFonts w:ascii="Garamond" w:hAnsi="Garamond" w:cs="Times New Roman"/>
          <w:sz w:val="24"/>
          <w:szCs w:val="24"/>
        </w:rPr>
        <w:t>visible minority groups</w:t>
      </w:r>
      <w:r w:rsidR="00102D0B">
        <w:rPr>
          <w:rFonts w:ascii="Garamond" w:hAnsi="Garamond" w:cs="Times New Roman"/>
          <w:sz w:val="24"/>
          <w:szCs w:val="24"/>
        </w:rPr>
        <w:t xml:space="preserve">, </w:t>
      </w:r>
      <w:r w:rsidR="00102D0B" w:rsidRPr="00217D67">
        <w:rPr>
          <w:rFonts w:ascii="Garamond" w:hAnsi="Garamond" w:cs="Times New Roman"/>
          <w:sz w:val="24"/>
          <w:szCs w:val="24"/>
        </w:rPr>
        <w:t>Indigenous people</w:t>
      </w:r>
      <w:r w:rsidR="00102D0B">
        <w:rPr>
          <w:rFonts w:ascii="Garamond" w:hAnsi="Garamond" w:cs="Times New Roman"/>
          <w:sz w:val="24"/>
          <w:szCs w:val="24"/>
        </w:rPr>
        <w:t>,</w:t>
      </w:r>
      <w:r w:rsidR="00DF78EB" w:rsidRPr="00217D67">
        <w:rPr>
          <w:rFonts w:ascii="Garamond" w:hAnsi="Garamond" w:cs="Times New Roman"/>
          <w:sz w:val="24"/>
          <w:szCs w:val="24"/>
        </w:rPr>
        <w:t xml:space="preserve"> women, </w:t>
      </w:r>
      <w:ins w:id="22" w:author="Ahmed Elgeneidy, Prof." w:date="2023-03-13T09:50:00Z">
        <w:r w:rsidR="006431B2">
          <w:rPr>
            <w:rFonts w:ascii="Garamond" w:hAnsi="Garamond" w:cs="Times New Roman"/>
            <w:sz w:val="24"/>
            <w:szCs w:val="24"/>
          </w:rPr>
          <w:t xml:space="preserve">and </w:t>
        </w:r>
      </w:ins>
      <w:r w:rsidR="00DF78EB" w:rsidRPr="00217D67">
        <w:rPr>
          <w:rFonts w:ascii="Garamond" w:hAnsi="Garamond" w:cs="Times New Roman"/>
          <w:sz w:val="24"/>
          <w:szCs w:val="24"/>
        </w:rPr>
        <w:t>persons with disabilities</w:t>
      </w:r>
      <w:del w:id="23" w:author="Ahmed Elgeneidy, Prof." w:date="2023-03-13T09:50:00Z">
        <w:r w:rsidR="00DF78EB" w:rsidRPr="00217D67" w:rsidDel="006431B2">
          <w:rPr>
            <w:rFonts w:ascii="Garamond" w:hAnsi="Garamond" w:cs="Times New Roman"/>
            <w:sz w:val="24"/>
            <w:szCs w:val="24"/>
          </w:rPr>
          <w:delText>, and members of LGBTQ2+ communities</w:delText>
        </w:r>
      </w:del>
      <w:r w:rsidR="00102D0B">
        <w:rPr>
          <w:rFonts w:ascii="Garamond" w:hAnsi="Garamond" w:cs="Times New Roman"/>
          <w:sz w:val="24"/>
          <w:szCs w:val="24"/>
        </w:rPr>
        <w:t>—</w:t>
      </w:r>
      <w:r w:rsidR="00FF5846">
        <w:rPr>
          <w:rFonts w:ascii="Garamond" w:hAnsi="Garamond" w:cs="Times New Roman"/>
          <w:sz w:val="24"/>
          <w:szCs w:val="24"/>
        </w:rPr>
        <w:t xml:space="preserve">in transport and urban planning professions and research. </w:t>
      </w:r>
      <w:r w:rsidR="00FF5846" w:rsidRPr="003638E1">
        <w:rPr>
          <w:rFonts w:ascii="Garamond" w:hAnsi="Garamond" w:cs="Times New Roman"/>
          <w:sz w:val="24"/>
          <w:szCs w:val="24"/>
        </w:rPr>
        <w:t>T</w:t>
      </w:r>
      <w:r w:rsidR="00FF5846">
        <w:rPr>
          <w:rFonts w:ascii="Garamond" w:hAnsi="Garamond" w:cs="Times New Roman"/>
          <w:sz w:val="24"/>
          <w:szCs w:val="24"/>
        </w:rPr>
        <w:t>ransport researchers, and t</w:t>
      </w:r>
      <w:r w:rsidR="00FF5846" w:rsidRPr="003638E1">
        <w:rPr>
          <w:rFonts w:ascii="Garamond" w:hAnsi="Garamond" w:cs="Times New Roman"/>
          <w:sz w:val="24"/>
          <w:szCs w:val="24"/>
        </w:rPr>
        <w:t>he pla</w:t>
      </w:r>
      <w:r w:rsidR="00102D0B">
        <w:rPr>
          <w:rFonts w:ascii="Garamond" w:hAnsi="Garamond" w:cs="Times New Roman"/>
          <w:sz w:val="24"/>
          <w:szCs w:val="24"/>
        </w:rPr>
        <w:t>n</w:t>
      </w:r>
      <w:r w:rsidR="00FF5846" w:rsidRPr="003638E1">
        <w:rPr>
          <w:rFonts w:ascii="Garamond" w:hAnsi="Garamond" w:cs="Times New Roman"/>
          <w:sz w:val="24"/>
          <w:szCs w:val="24"/>
        </w:rPr>
        <w:t>ning profession</w:t>
      </w:r>
      <w:r w:rsidR="00FF5846">
        <w:rPr>
          <w:rFonts w:ascii="Garamond" w:hAnsi="Garamond" w:cs="Times New Roman"/>
          <w:sz w:val="24"/>
          <w:szCs w:val="24"/>
        </w:rPr>
        <w:t xml:space="preserve"> more broadly,</w:t>
      </w:r>
      <w:r w:rsidR="00FF5846" w:rsidRPr="003638E1">
        <w:rPr>
          <w:rFonts w:ascii="Garamond" w:hAnsi="Garamond" w:cs="Times New Roman"/>
          <w:sz w:val="24"/>
          <w:szCs w:val="24"/>
        </w:rPr>
        <w:t xml:space="preserve"> ha</w:t>
      </w:r>
      <w:r w:rsidR="00FF5846">
        <w:rPr>
          <w:rFonts w:ascii="Garamond" w:hAnsi="Garamond" w:cs="Times New Roman"/>
          <w:sz w:val="24"/>
          <w:szCs w:val="24"/>
        </w:rPr>
        <w:t>ve</w:t>
      </w:r>
      <w:r w:rsidR="00FF5846" w:rsidRPr="003638E1">
        <w:rPr>
          <w:rFonts w:ascii="Garamond" w:hAnsi="Garamond" w:cs="Times New Roman"/>
          <w:sz w:val="24"/>
          <w:szCs w:val="24"/>
        </w:rPr>
        <w:t xml:space="preserve"> an ethical responsibility to work for the public good. An </w:t>
      </w:r>
      <w:del w:id="24" w:author="Ahmed Elgeneidy, Prof." w:date="2023-03-13T10:23:00Z">
        <w:r w:rsidR="00FF5846" w:rsidRPr="003638E1" w:rsidDel="00767DE8">
          <w:rPr>
            <w:rFonts w:ascii="Garamond" w:hAnsi="Garamond" w:cs="Times New Roman"/>
            <w:sz w:val="24"/>
            <w:szCs w:val="24"/>
          </w:rPr>
          <w:delText>equity, diversity, and inclusion (</w:delText>
        </w:r>
      </w:del>
      <w:r w:rsidR="00FF5846" w:rsidRPr="003638E1">
        <w:rPr>
          <w:rFonts w:ascii="Garamond" w:hAnsi="Garamond" w:cs="Times New Roman"/>
          <w:sz w:val="24"/>
          <w:szCs w:val="24"/>
        </w:rPr>
        <w:t>EDI</w:t>
      </w:r>
      <w:del w:id="25" w:author="Ahmed Elgeneidy, Prof." w:date="2023-03-13T10:23:00Z">
        <w:r w:rsidR="00FF5846" w:rsidRPr="003638E1" w:rsidDel="00767DE8">
          <w:rPr>
            <w:rFonts w:ascii="Garamond" w:hAnsi="Garamond" w:cs="Times New Roman"/>
            <w:sz w:val="24"/>
            <w:szCs w:val="24"/>
          </w:rPr>
          <w:delText>)</w:delText>
        </w:r>
      </w:del>
      <w:r w:rsidR="00FF5846" w:rsidRPr="003638E1">
        <w:rPr>
          <w:rFonts w:ascii="Garamond" w:hAnsi="Garamond" w:cs="Times New Roman"/>
          <w:sz w:val="24"/>
          <w:szCs w:val="24"/>
        </w:rPr>
        <w:t xml:space="preserve"> lens </w:t>
      </w:r>
      <w:r w:rsidR="00FF5846">
        <w:rPr>
          <w:rFonts w:ascii="Garamond" w:hAnsi="Garamond" w:cs="Times New Roman"/>
          <w:sz w:val="24"/>
          <w:szCs w:val="24"/>
        </w:rPr>
        <w:t xml:space="preserve">is needed across hiring, research, and pedagogical activities </w:t>
      </w:r>
      <w:r w:rsidR="00FF5846" w:rsidRPr="003638E1">
        <w:rPr>
          <w:rFonts w:ascii="Garamond" w:hAnsi="Garamond" w:cs="Times New Roman"/>
          <w:sz w:val="24"/>
          <w:szCs w:val="24"/>
        </w:rPr>
        <w:t xml:space="preserve">to confront systemic </w:t>
      </w:r>
      <w:r w:rsidR="00FF5846">
        <w:rPr>
          <w:rFonts w:ascii="Garamond" w:hAnsi="Garamond" w:cs="Times New Roman"/>
          <w:sz w:val="24"/>
          <w:szCs w:val="24"/>
        </w:rPr>
        <w:t xml:space="preserve">forms of discrimination and exclusion. </w:t>
      </w:r>
      <w:r w:rsidR="00FF5846" w:rsidRPr="00541657">
        <w:rPr>
          <w:rFonts w:ascii="Garamond" w:hAnsi="Garamond" w:cs="Times New Roman"/>
          <w:sz w:val="24"/>
          <w:szCs w:val="24"/>
        </w:rPr>
        <w:t xml:space="preserve">Our commitment to EDI includes our day-to-day research operations as well as extended educational activities, programs, conferences, events, and virtual meetings. TRAM aims to provide </w:t>
      </w:r>
      <w:r w:rsidR="00FF5846">
        <w:rPr>
          <w:rFonts w:ascii="Garamond" w:hAnsi="Garamond" w:cs="Times New Roman"/>
          <w:sz w:val="24"/>
          <w:szCs w:val="24"/>
        </w:rPr>
        <w:t xml:space="preserve">members and </w:t>
      </w:r>
      <w:r w:rsidR="00FF5846" w:rsidRPr="00541657">
        <w:rPr>
          <w:rFonts w:ascii="Garamond" w:hAnsi="Garamond" w:cs="Times New Roman"/>
          <w:sz w:val="24"/>
          <w:szCs w:val="24"/>
        </w:rPr>
        <w:t>participants from diverse backgrounds with the opportunity to research, learn, share perspectives, engage in critical thinking, exchange resources, acquire skills, network, and converse in an environment of mutual respect</w:t>
      </w:r>
      <w:r w:rsidR="00FF5846">
        <w:rPr>
          <w:rFonts w:ascii="Garamond" w:hAnsi="Garamond" w:cs="Times New Roman"/>
          <w:sz w:val="24"/>
          <w:szCs w:val="24"/>
        </w:rPr>
        <w:t xml:space="preserve"> and accountability</w:t>
      </w:r>
      <w:r w:rsidR="00FF5846" w:rsidRPr="00541657">
        <w:rPr>
          <w:rFonts w:ascii="Garamond" w:hAnsi="Garamond" w:cs="Times New Roman"/>
          <w:sz w:val="24"/>
          <w:szCs w:val="24"/>
        </w:rPr>
        <w:t>.</w:t>
      </w:r>
    </w:p>
    <w:p w14:paraId="25EE86B4" w14:textId="51B49E6A" w:rsidR="00A0347B" w:rsidRPr="00541657" w:rsidRDefault="00426009" w:rsidP="00381BE9">
      <w:pPr>
        <w:jc w:val="both"/>
        <w:rPr>
          <w:rFonts w:ascii="Garamond" w:hAnsi="Garamond" w:cs="Times New Roman"/>
          <w:sz w:val="24"/>
          <w:szCs w:val="24"/>
        </w:rPr>
      </w:pPr>
      <w:r w:rsidRPr="00541657">
        <w:rPr>
          <w:rFonts w:ascii="Garamond" w:hAnsi="Garamond" w:cs="Times New Roman"/>
          <w:sz w:val="24"/>
          <w:szCs w:val="24"/>
        </w:rPr>
        <w:t>TRAM</w:t>
      </w:r>
      <w:r w:rsidR="00900894" w:rsidRPr="00541657">
        <w:rPr>
          <w:rFonts w:ascii="Garamond" w:hAnsi="Garamond" w:cs="Times New Roman"/>
          <w:sz w:val="24"/>
          <w:szCs w:val="24"/>
        </w:rPr>
        <w:t xml:space="preserve"> is </w:t>
      </w:r>
      <w:r w:rsidR="003648D5" w:rsidRPr="00541657">
        <w:rPr>
          <w:rFonts w:ascii="Garamond" w:hAnsi="Garamond" w:cs="Times New Roman"/>
          <w:sz w:val="24"/>
          <w:szCs w:val="24"/>
        </w:rPr>
        <w:t xml:space="preserve">strongly </w:t>
      </w:r>
      <w:r w:rsidR="00900894" w:rsidRPr="00541657">
        <w:rPr>
          <w:rFonts w:ascii="Garamond" w:hAnsi="Garamond" w:cs="Times New Roman"/>
          <w:sz w:val="24"/>
          <w:szCs w:val="24"/>
        </w:rPr>
        <w:t xml:space="preserve">committed to </w:t>
      </w:r>
      <w:r w:rsidR="008E452E" w:rsidRPr="00541657">
        <w:rPr>
          <w:rFonts w:ascii="Garamond" w:hAnsi="Garamond" w:cs="Times New Roman"/>
          <w:sz w:val="24"/>
          <w:szCs w:val="24"/>
        </w:rPr>
        <w:t>building</w:t>
      </w:r>
      <w:r w:rsidR="00900894" w:rsidRPr="00541657">
        <w:rPr>
          <w:rFonts w:ascii="Garamond" w:hAnsi="Garamond" w:cs="Times New Roman"/>
          <w:sz w:val="24"/>
          <w:szCs w:val="24"/>
        </w:rPr>
        <w:t xml:space="preserve"> a</w:t>
      </w:r>
      <w:r w:rsidR="008E452E" w:rsidRPr="00541657">
        <w:rPr>
          <w:rFonts w:ascii="Garamond" w:hAnsi="Garamond" w:cs="Times New Roman"/>
          <w:sz w:val="24"/>
          <w:szCs w:val="24"/>
        </w:rPr>
        <w:t xml:space="preserve"> </w:t>
      </w:r>
      <w:r w:rsidR="008A5D90" w:rsidRPr="00541657">
        <w:rPr>
          <w:rFonts w:ascii="Garamond" w:hAnsi="Garamond" w:cs="Times New Roman"/>
          <w:sz w:val="24"/>
          <w:szCs w:val="24"/>
        </w:rPr>
        <w:t>workplace</w:t>
      </w:r>
      <w:r w:rsidRPr="00541657">
        <w:rPr>
          <w:rFonts w:ascii="Garamond" w:hAnsi="Garamond" w:cs="Times New Roman"/>
          <w:sz w:val="24"/>
          <w:szCs w:val="24"/>
        </w:rPr>
        <w:t xml:space="preserve"> </w:t>
      </w:r>
      <w:r w:rsidR="00900894" w:rsidRPr="00541657">
        <w:rPr>
          <w:rFonts w:ascii="Garamond" w:hAnsi="Garamond" w:cs="Times New Roman"/>
          <w:sz w:val="24"/>
          <w:szCs w:val="24"/>
        </w:rPr>
        <w:t>that is free of discrimination and harassment</w:t>
      </w:r>
      <w:r w:rsidRPr="00541657">
        <w:rPr>
          <w:rFonts w:ascii="Garamond" w:hAnsi="Garamond" w:cs="Times New Roman"/>
          <w:sz w:val="24"/>
          <w:szCs w:val="24"/>
        </w:rPr>
        <w:t>. We</w:t>
      </w:r>
      <w:r w:rsidR="00900894" w:rsidRPr="00541657">
        <w:rPr>
          <w:rFonts w:ascii="Garamond" w:hAnsi="Garamond" w:cs="Times New Roman"/>
          <w:sz w:val="24"/>
          <w:szCs w:val="24"/>
        </w:rPr>
        <w:t xml:space="preserve"> s</w:t>
      </w:r>
      <w:r w:rsidRPr="00541657">
        <w:rPr>
          <w:rFonts w:ascii="Garamond" w:hAnsi="Garamond" w:cs="Times New Roman"/>
          <w:sz w:val="24"/>
          <w:szCs w:val="24"/>
        </w:rPr>
        <w:t>trive</w:t>
      </w:r>
      <w:r w:rsidR="00900894" w:rsidRPr="00541657">
        <w:rPr>
          <w:rFonts w:ascii="Garamond" w:hAnsi="Garamond" w:cs="Times New Roman"/>
          <w:sz w:val="24"/>
          <w:szCs w:val="24"/>
        </w:rPr>
        <w:t xml:space="preserve"> to </w:t>
      </w:r>
      <w:r w:rsidRPr="00541657">
        <w:rPr>
          <w:rFonts w:ascii="Garamond" w:hAnsi="Garamond" w:cs="Times New Roman"/>
          <w:sz w:val="24"/>
          <w:szCs w:val="24"/>
        </w:rPr>
        <w:t>foster</w:t>
      </w:r>
      <w:r w:rsidR="00900894" w:rsidRPr="00541657">
        <w:rPr>
          <w:rFonts w:ascii="Garamond" w:hAnsi="Garamond" w:cs="Times New Roman"/>
          <w:sz w:val="24"/>
          <w:szCs w:val="24"/>
        </w:rPr>
        <w:t xml:space="preserve"> </w:t>
      </w:r>
      <w:r w:rsidR="008E452E" w:rsidRPr="00541657">
        <w:rPr>
          <w:rFonts w:ascii="Garamond" w:hAnsi="Garamond" w:cs="Times New Roman"/>
          <w:sz w:val="24"/>
          <w:szCs w:val="24"/>
        </w:rPr>
        <w:t>valuable</w:t>
      </w:r>
      <w:r w:rsidR="00043BDB" w:rsidRPr="00541657">
        <w:rPr>
          <w:rFonts w:ascii="Garamond" w:hAnsi="Garamond" w:cs="Times New Roman"/>
          <w:sz w:val="24"/>
          <w:szCs w:val="24"/>
        </w:rPr>
        <w:t xml:space="preserve"> and supportive </w:t>
      </w:r>
      <w:r w:rsidR="00900894" w:rsidRPr="00541657">
        <w:rPr>
          <w:rFonts w:ascii="Garamond" w:hAnsi="Garamond" w:cs="Times New Roman"/>
          <w:sz w:val="24"/>
          <w:szCs w:val="24"/>
        </w:rPr>
        <w:t xml:space="preserve">scholarly </w:t>
      </w:r>
      <w:r w:rsidR="008E452E" w:rsidRPr="00541657">
        <w:rPr>
          <w:rFonts w:ascii="Garamond" w:hAnsi="Garamond" w:cs="Times New Roman"/>
          <w:sz w:val="24"/>
          <w:szCs w:val="24"/>
        </w:rPr>
        <w:t>research</w:t>
      </w:r>
      <w:r w:rsidR="00900894" w:rsidRPr="00541657">
        <w:rPr>
          <w:rFonts w:ascii="Garamond" w:hAnsi="Garamond" w:cs="Times New Roman"/>
          <w:sz w:val="24"/>
          <w:szCs w:val="24"/>
        </w:rPr>
        <w:t xml:space="preserve"> and professional</w:t>
      </w:r>
      <w:r w:rsidR="00971A16" w:rsidRPr="00541657">
        <w:rPr>
          <w:rFonts w:ascii="Garamond" w:hAnsi="Garamond" w:cs="Times New Roman"/>
          <w:sz w:val="24"/>
          <w:szCs w:val="24"/>
        </w:rPr>
        <w:t>-</w:t>
      </w:r>
      <w:r w:rsidR="00900894" w:rsidRPr="00541657">
        <w:rPr>
          <w:rFonts w:ascii="Garamond" w:hAnsi="Garamond" w:cs="Times New Roman"/>
          <w:sz w:val="24"/>
          <w:szCs w:val="24"/>
        </w:rPr>
        <w:t>development</w:t>
      </w:r>
      <w:r w:rsidR="00971A16" w:rsidRPr="00541657">
        <w:rPr>
          <w:rFonts w:ascii="Garamond" w:hAnsi="Garamond" w:cs="Times New Roman"/>
          <w:sz w:val="24"/>
          <w:szCs w:val="24"/>
        </w:rPr>
        <w:t xml:space="preserve"> opportunities</w:t>
      </w:r>
      <w:del w:id="26" w:author="Ahmed Elgeneidy, Prof." w:date="2023-03-13T10:58:00Z">
        <w:r w:rsidR="00900894" w:rsidRPr="00541657" w:rsidDel="006F0038">
          <w:rPr>
            <w:rFonts w:ascii="Garamond" w:hAnsi="Garamond" w:cs="Times New Roman"/>
            <w:sz w:val="24"/>
            <w:szCs w:val="24"/>
          </w:rPr>
          <w:delText xml:space="preserve"> </w:delText>
        </w:r>
        <w:r w:rsidRPr="00541657" w:rsidDel="006F0038">
          <w:rPr>
            <w:rFonts w:ascii="Garamond" w:hAnsi="Garamond" w:cs="Times New Roman"/>
            <w:sz w:val="24"/>
            <w:szCs w:val="24"/>
          </w:rPr>
          <w:delText xml:space="preserve">that </w:delText>
        </w:r>
        <w:r w:rsidR="00971A16" w:rsidRPr="00541657" w:rsidDel="006F0038">
          <w:rPr>
            <w:rFonts w:ascii="Garamond" w:hAnsi="Garamond" w:cs="Times New Roman"/>
            <w:sz w:val="24"/>
            <w:szCs w:val="24"/>
          </w:rPr>
          <w:delText>are</w:delText>
        </w:r>
        <w:r w:rsidRPr="00541657" w:rsidDel="006F0038">
          <w:rPr>
            <w:rFonts w:ascii="Garamond" w:hAnsi="Garamond" w:cs="Times New Roman"/>
            <w:sz w:val="24"/>
            <w:szCs w:val="24"/>
          </w:rPr>
          <w:delText xml:space="preserve"> free from </w:delText>
        </w:r>
        <w:r w:rsidR="008E452E" w:rsidRPr="00541657" w:rsidDel="006F0038">
          <w:rPr>
            <w:rFonts w:ascii="Garamond" w:hAnsi="Garamond" w:cs="Times New Roman"/>
            <w:sz w:val="24"/>
            <w:szCs w:val="24"/>
          </w:rPr>
          <w:delText xml:space="preserve">harassment, </w:delText>
        </w:r>
        <w:r w:rsidR="003648D5" w:rsidRPr="00541657" w:rsidDel="006F0038">
          <w:rPr>
            <w:rFonts w:ascii="Garamond" w:hAnsi="Garamond" w:cs="Times New Roman"/>
            <w:sz w:val="24"/>
            <w:szCs w:val="24"/>
          </w:rPr>
          <w:delText xml:space="preserve">prejudice, </w:delText>
        </w:r>
        <w:r w:rsidR="00900894" w:rsidRPr="00541657" w:rsidDel="006F0038">
          <w:rPr>
            <w:rFonts w:ascii="Garamond" w:hAnsi="Garamond" w:cs="Times New Roman"/>
            <w:sz w:val="24"/>
            <w:szCs w:val="24"/>
          </w:rPr>
          <w:delText>exploitation, and</w:delText>
        </w:r>
        <w:r w:rsidR="008E452E" w:rsidRPr="00541657" w:rsidDel="006F0038">
          <w:rPr>
            <w:rFonts w:ascii="Garamond" w:hAnsi="Garamond" w:cs="Times New Roman"/>
            <w:sz w:val="24"/>
            <w:szCs w:val="24"/>
          </w:rPr>
          <w:delText xml:space="preserve"> </w:delText>
        </w:r>
        <w:r w:rsidRPr="00541657" w:rsidDel="006F0038">
          <w:rPr>
            <w:rFonts w:ascii="Garamond" w:hAnsi="Garamond" w:cs="Times New Roman"/>
            <w:sz w:val="24"/>
            <w:szCs w:val="24"/>
          </w:rPr>
          <w:delText>harm</w:delText>
        </w:r>
      </w:del>
      <w:r w:rsidRPr="00541657">
        <w:rPr>
          <w:rFonts w:ascii="Garamond" w:hAnsi="Garamond" w:cs="Times New Roman"/>
          <w:sz w:val="24"/>
          <w:szCs w:val="24"/>
        </w:rPr>
        <w:t xml:space="preserve">. </w:t>
      </w:r>
      <w:r w:rsidR="00900894" w:rsidRPr="00541657">
        <w:rPr>
          <w:rFonts w:ascii="Garamond" w:hAnsi="Garamond" w:cs="Times New Roman"/>
          <w:sz w:val="24"/>
          <w:szCs w:val="24"/>
        </w:rPr>
        <w:t xml:space="preserve">The purpose of this policy is to protect scholarly </w:t>
      </w:r>
      <w:r w:rsidR="008E452E" w:rsidRPr="00541657">
        <w:rPr>
          <w:rFonts w:ascii="Garamond" w:hAnsi="Garamond" w:cs="Times New Roman"/>
          <w:sz w:val="24"/>
          <w:szCs w:val="24"/>
        </w:rPr>
        <w:t xml:space="preserve">exchange </w:t>
      </w:r>
      <w:r w:rsidR="00900894" w:rsidRPr="00541657">
        <w:rPr>
          <w:rFonts w:ascii="Garamond" w:hAnsi="Garamond" w:cs="Times New Roman"/>
          <w:sz w:val="24"/>
          <w:szCs w:val="24"/>
        </w:rPr>
        <w:t xml:space="preserve">through a </w:t>
      </w:r>
      <w:r w:rsidR="008E452E" w:rsidRPr="00541657">
        <w:rPr>
          <w:rFonts w:ascii="Garamond" w:hAnsi="Garamond" w:cs="Times New Roman"/>
          <w:sz w:val="24"/>
          <w:szCs w:val="24"/>
        </w:rPr>
        <w:t xml:space="preserve">well-defined </w:t>
      </w:r>
      <w:r w:rsidR="00900894" w:rsidRPr="00541657">
        <w:rPr>
          <w:rFonts w:ascii="Garamond" w:hAnsi="Garamond" w:cs="Times New Roman"/>
          <w:sz w:val="24"/>
          <w:szCs w:val="24"/>
        </w:rPr>
        <w:t>process that discourages</w:t>
      </w:r>
      <w:r w:rsidR="008E452E" w:rsidRPr="00541657">
        <w:rPr>
          <w:rFonts w:ascii="Garamond" w:hAnsi="Garamond" w:cs="Times New Roman"/>
          <w:sz w:val="24"/>
          <w:szCs w:val="24"/>
        </w:rPr>
        <w:t xml:space="preserve"> forms of</w:t>
      </w:r>
      <w:r w:rsidR="00900894" w:rsidRPr="00541657">
        <w:rPr>
          <w:rFonts w:ascii="Garamond" w:hAnsi="Garamond" w:cs="Times New Roman"/>
          <w:sz w:val="24"/>
          <w:szCs w:val="24"/>
        </w:rPr>
        <w:t xml:space="preserve"> </w:t>
      </w:r>
      <w:r w:rsidR="008E452E" w:rsidRPr="00541657">
        <w:rPr>
          <w:rFonts w:ascii="Garamond" w:hAnsi="Garamond" w:cs="Times New Roman"/>
          <w:sz w:val="24"/>
          <w:szCs w:val="24"/>
        </w:rPr>
        <w:t xml:space="preserve">intimidation, </w:t>
      </w:r>
      <w:r w:rsidR="00900894" w:rsidRPr="00541657">
        <w:rPr>
          <w:rFonts w:ascii="Garamond" w:hAnsi="Garamond" w:cs="Times New Roman"/>
          <w:sz w:val="24"/>
          <w:szCs w:val="24"/>
        </w:rPr>
        <w:t xml:space="preserve">harassment, </w:t>
      </w:r>
      <w:r w:rsidR="003648D5" w:rsidRPr="00541657">
        <w:rPr>
          <w:rFonts w:ascii="Garamond" w:hAnsi="Garamond" w:cs="Times New Roman"/>
          <w:sz w:val="24"/>
          <w:szCs w:val="24"/>
        </w:rPr>
        <w:t>discrimination, or</w:t>
      </w:r>
      <w:r w:rsidR="008E452E" w:rsidRPr="00541657">
        <w:rPr>
          <w:rFonts w:ascii="Garamond" w:hAnsi="Garamond" w:cs="Times New Roman"/>
          <w:sz w:val="24"/>
          <w:szCs w:val="24"/>
        </w:rPr>
        <w:t xml:space="preserve"> aggression.</w:t>
      </w:r>
      <w:r w:rsidR="00404445" w:rsidRPr="00541657">
        <w:rPr>
          <w:rFonts w:ascii="Garamond" w:hAnsi="Garamond" w:cs="Times New Roman"/>
          <w:sz w:val="24"/>
          <w:szCs w:val="24"/>
        </w:rPr>
        <w:t xml:space="preserve"> W</w:t>
      </w:r>
      <w:r w:rsidR="00900894" w:rsidRPr="00541657">
        <w:rPr>
          <w:rFonts w:ascii="Garamond" w:hAnsi="Garamond" w:cs="Times New Roman"/>
          <w:sz w:val="24"/>
          <w:szCs w:val="24"/>
        </w:rPr>
        <w:t xml:space="preserve">e ask that </w:t>
      </w:r>
      <w:r w:rsidR="00404445" w:rsidRPr="00541657">
        <w:rPr>
          <w:rFonts w:ascii="Garamond" w:hAnsi="Garamond" w:cs="Times New Roman"/>
          <w:sz w:val="24"/>
          <w:szCs w:val="24"/>
        </w:rPr>
        <w:t>TRAM researchers, students, support staff, and participants of TRAM events work to make space for and amplify the</w:t>
      </w:r>
      <w:r w:rsidR="00900894" w:rsidRPr="00541657">
        <w:rPr>
          <w:rFonts w:ascii="Garamond" w:hAnsi="Garamond" w:cs="Times New Roman"/>
          <w:sz w:val="24"/>
          <w:szCs w:val="24"/>
        </w:rPr>
        <w:t xml:space="preserve"> voices of participants who are non-white, non-male, </w:t>
      </w:r>
      <w:r w:rsidR="003648D5" w:rsidRPr="00541657">
        <w:rPr>
          <w:rFonts w:ascii="Garamond" w:hAnsi="Garamond" w:cs="Times New Roman"/>
          <w:sz w:val="24"/>
          <w:szCs w:val="24"/>
        </w:rPr>
        <w:t xml:space="preserve">junior-level, </w:t>
      </w:r>
      <w:r w:rsidR="00900894" w:rsidRPr="00541657">
        <w:rPr>
          <w:rFonts w:ascii="Garamond" w:hAnsi="Garamond" w:cs="Times New Roman"/>
          <w:sz w:val="24"/>
          <w:szCs w:val="24"/>
        </w:rPr>
        <w:t xml:space="preserve">or are otherwise in precarious positions. </w:t>
      </w:r>
      <w:r w:rsidR="00CF4E66" w:rsidRPr="00541657">
        <w:rPr>
          <w:rFonts w:ascii="Garamond" w:hAnsi="Garamond" w:cs="Times New Roman"/>
          <w:sz w:val="24"/>
          <w:szCs w:val="24"/>
        </w:rPr>
        <w:t xml:space="preserve"> </w:t>
      </w:r>
      <w:r w:rsidR="00900894" w:rsidRPr="00541657">
        <w:rPr>
          <w:rFonts w:ascii="Garamond" w:hAnsi="Garamond" w:cs="Times New Roman"/>
          <w:sz w:val="24"/>
          <w:szCs w:val="24"/>
        </w:rPr>
        <w:t xml:space="preserve">We aim for all people </w:t>
      </w:r>
      <w:r w:rsidR="00801243" w:rsidRPr="00541657">
        <w:rPr>
          <w:rFonts w:ascii="Garamond" w:hAnsi="Garamond" w:cs="Times New Roman"/>
          <w:sz w:val="24"/>
          <w:szCs w:val="24"/>
        </w:rPr>
        <w:t xml:space="preserve">engaging in TRAM’s research and events to </w:t>
      </w:r>
      <w:r w:rsidR="00900894" w:rsidRPr="00541657">
        <w:rPr>
          <w:rFonts w:ascii="Garamond" w:hAnsi="Garamond" w:cs="Times New Roman"/>
          <w:sz w:val="24"/>
          <w:szCs w:val="24"/>
        </w:rPr>
        <w:t xml:space="preserve">be valued for their </w:t>
      </w:r>
      <w:r w:rsidR="00801243" w:rsidRPr="00541657">
        <w:rPr>
          <w:rFonts w:ascii="Garamond" w:hAnsi="Garamond" w:cs="Times New Roman"/>
          <w:sz w:val="24"/>
          <w:szCs w:val="24"/>
        </w:rPr>
        <w:t xml:space="preserve">contributions and </w:t>
      </w:r>
      <w:r w:rsidR="008A5D90" w:rsidRPr="00541657">
        <w:rPr>
          <w:rFonts w:ascii="Garamond" w:hAnsi="Garamond" w:cs="Times New Roman"/>
          <w:sz w:val="24"/>
          <w:szCs w:val="24"/>
        </w:rPr>
        <w:t xml:space="preserve">to be </w:t>
      </w:r>
      <w:r w:rsidR="00801243" w:rsidRPr="00541657">
        <w:rPr>
          <w:rFonts w:ascii="Garamond" w:hAnsi="Garamond" w:cs="Times New Roman"/>
          <w:sz w:val="24"/>
          <w:szCs w:val="24"/>
        </w:rPr>
        <w:t xml:space="preserve">treated with </w:t>
      </w:r>
      <w:r w:rsidR="008A5D90" w:rsidRPr="00541657">
        <w:rPr>
          <w:rFonts w:ascii="Garamond" w:hAnsi="Garamond" w:cs="Times New Roman"/>
          <w:sz w:val="24"/>
          <w:szCs w:val="24"/>
        </w:rPr>
        <w:t>dignity and respect.</w:t>
      </w:r>
    </w:p>
    <w:p w14:paraId="38E57717" w14:textId="20366F0C" w:rsidR="00217D67" w:rsidRDefault="008A5D90" w:rsidP="00217D67">
      <w:pPr>
        <w:pStyle w:val="ListParagraph"/>
        <w:numPr>
          <w:ilvl w:val="0"/>
          <w:numId w:val="9"/>
        </w:numPr>
        <w:jc w:val="both"/>
        <w:rPr>
          <w:rFonts w:ascii="Garamond" w:hAnsi="Garamond" w:cs="Times New Roman"/>
          <w:b/>
          <w:bCs/>
          <w:sz w:val="24"/>
          <w:szCs w:val="24"/>
        </w:rPr>
      </w:pPr>
      <w:r w:rsidRPr="008239C1">
        <w:rPr>
          <w:rFonts w:ascii="Garamond" w:hAnsi="Garamond" w:cs="Times New Roman"/>
          <w:b/>
          <w:bCs/>
          <w:sz w:val="24"/>
          <w:szCs w:val="24"/>
        </w:rPr>
        <w:t>Hiring P</w:t>
      </w:r>
      <w:r w:rsidR="00CF4E66" w:rsidRPr="008239C1">
        <w:rPr>
          <w:rFonts w:ascii="Garamond" w:hAnsi="Garamond" w:cs="Times New Roman"/>
          <w:b/>
          <w:bCs/>
          <w:sz w:val="24"/>
          <w:szCs w:val="24"/>
        </w:rPr>
        <w:t xml:space="preserve">ractices </w:t>
      </w:r>
      <w:r w:rsidRPr="008239C1">
        <w:rPr>
          <w:rFonts w:ascii="Garamond" w:hAnsi="Garamond" w:cs="Times New Roman"/>
          <w:b/>
          <w:bCs/>
          <w:sz w:val="24"/>
          <w:szCs w:val="24"/>
        </w:rPr>
        <w:t xml:space="preserve"> </w:t>
      </w:r>
    </w:p>
    <w:p w14:paraId="3D769EAD" w14:textId="585F644F" w:rsidR="00DF78EB" w:rsidRPr="00226828" w:rsidRDefault="00217D67" w:rsidP="00217D67">
      <w:pPr>
        <w:jc w:val="both"/>
        <w:rPr>
          <w:rFonts w:ascii="Garamond" w:hAnsi="Garamond" w:cs="Times New Roman"/>
          <w:sz w:val="24"/>
          <w:szCs w:val="24"/>
        </w:rPr>
      </w:pPr>
      <w:r>
        <w:rPr>
          <w:rFonts w:ascii="Garamond" w:hAnsi="Garamond" w:cs="Times New Roman"/>
          <w:sz w:val="24"/>
          <w:szCs w:val="24"/>
        </w:rPr>
        <w:t xml:space="preserve">TRAM’s hiring practices </w:t>
      </w:r>
      <w:r w:rsidRPr="00217D67">
        <w:rPr>
          <w:rFonts w:ascii="Garamond" w:hAnsi="Garamond" w:cs="Times New Roman"/>
          <w:sz w:val="24"/>
          <w:szCs w:val="24"/>
        </w:rPr>
        <w:t>buil</w:t>
      </w:r>
      <w:r>
        <w:rPr>
          <w:rFonts w:ascii="Garamond" w:hAnsi="Garamond" w:cs="Times New Roman"/>
          <w:sz w:val="24"/>
          <w:szCs w:val="24"/>
        </w:rPr>
        <w:t>d</w:t>
      </w:r>
      <w:r w:rsidRPr="00217D67">
        <w:rPr>
          <w:rFonts w:ascii="Garamond" w:hAnsi="Garamond" w:cs="Times New Roman"/>
          <w:sz w:val="24"/>
          <w:szCs w:val="24"/>
        </w:rPr>
        <w:t xml:space="preserve"> on </w:t>
      </w:r>
      <w:r>
        <w:rPr>
          <w:rFonts w:ascii="Garamond" w:hAnsi="Garamond" w:cs="Times New Roman"/>
          <w:sz w:val="24"/>
          <w:szCs w:val="24"/>
        </w:rPr>
        <w:t>the team’s</w:t>
      </w:r>
      <w:r w:rsidRPr="00217D67">
        <w:rPr>
          <w:rFonts w:ascii="Garamond" w:hAnsi="Garamond" w:cs="Times New Roman"/>
          <w:sz w:val="24"/>
          <w:szCs w:val="24"/>
        </w:rPr>
        <w:t xml:space="preserve"> ongoing commitment</w:t>
      </w:r>
      <w:r>
        <w:rPr>
          <w:rFonts w:ascii="Garamond" w:hAnsi="Garamond" w:cs="Times New Roman"/>
          <w:sz w:val="24"/>
          <w:szCs w:val="24"/>
        </w:rPr>
        <w:t>s</w:t>
      </w:r>
      <w:r w:rsidRPr="00217D67">
        <w:rPr>
          <w:rFonts w:ascii="Garamond" w:hAnsi="Garamond" w:cs="Times New Roman"/>
          <w:sz w:val="24"/>
          <w:szCs w:val="24"/>
        </w:rPr>
        <w:t xml:space="preserve"> to a</w:t>
      </w:r>
      <w:r w:rsidR="00226828">
        <w:rPr>
          <w:rFonts w:ascii="Garamond" w:hAnsi="Garamond" w:cs="Times New Roman"/>
          <w:sz w:val="24"/>
          <w:szCs w:val="24"/>
        </w:rPr>
        <w:t xml:space="preserve">dvancing </w:t>
      </w:r>
      <w:r w:rsidRPr="00217D67">
        <w:rPr>
          <w:rFonts w:ascii="Garamond" w:hAnsi="Garamond" w:cs="Times New Roman"/>
          <w:sz w:val="24"/>
          <w:szCs w:val="24"/>
        </w:rPr>
        <w:t>ED</w:t>
      </w:r>
      <w:r w:rsidR="00226828">
        <w:rPr>
          <w:rFonts w:ascii="Garamond" w:hAnsi="Garamond" w:cs="Times New Roman"/>
          <w:sz w:val="24"/>
          <w:szCs w:val="24"/>
        </w:rPr>
        <w:t>I</w:t>
      </w:r>
      <w:r w:rsidRPr="00217D67">
        <w:rPr>
          <w:rFonts w:ascii="Garamond" w:hAnsi="Garamond" w:cs="Times New Roman"/>
          <w:sz w:val="24"/>
          <w:szCs w:val="24"/>
        </w:rPr>
        <w:t xml:space="preserve"> goals throughout the educational </w:t>
      </w:r>
      <w:r w:rsidR="00A80A8B">
        <w:rPr>
          <w:rFonts w:ascii="Garamond" w:hAnsi="Garamond" w:cs="Times New Roman"/>
          <w:sz w:val="24"/>
          <w:szCs w:val="24"/>
        </w:rPr>
        <w:t xml:space="preserve">and research </w:t>
      </w:r>
      <w:r w:rsidRPr="00217D67">
        <w:rPr>
          <w:rFonts w:ascii="Garamond" w:hAnsi="Garamond" w:cs="Times New Roman"/>
          <w:sz w:val="24"/>
          <w:szCs w:val="24"/>
        </w:rPr>
        <w:t>process</w:t>
      </w:r>
      <w:r w:rsidR="00A80A8B">
        <w:rPr>
          <w:rFonts w:ascii="Garamond" w:hAnsi="Garamond" w:cs="Times New Roman"/>
          <w:sz w:val="24"/>
          <w:szCs w:val="24"/>
        </w:rPr>
        <w:t>es</w:t>
      </w:r>
      <w:r w:rsidRPr="00217D67">
        <w:rPr>
          <w:rFonts w:ascii="Garamond" w:hAnsi="Garamond" w:cs="Times New Roman"/>
          <w:sz w:val="24"/>
          <w:szCs w:val="24"/>
        </w:rPr>
        <w:t>.</w:t>
      </w:r>
      <w:r w:rsidR="00102D0B">
        <w:rPr>
          <w:rFonts w:ascii="Garamond" w:hAnsi="Garamond" w:cs="Times New Roman"/>
          <w:sz w:val="24"/>
          <w:szCs w:val="24"/>
        </w:rPr>
        <w:t xml:space="preserve"> We</w:t>
      </w:r>
      <w:r w:rsidR="00102D0B" w:rsidRPr="00217D67">
        <w:rPr>
          <w:rFonts w:ascii="Garamond" w:hAnsi="Garamond" w:cs="Times New Roman"/>
          <w:sz w:val="24"/>
          <w:szCs w:val="24"/>
        </w:rPr>
        <w:t xml:space="preserve"> </w:t>
      </w:r>
      <w:r w:rsidR="00102D0B">
        <w:rPr>
          <w:rFonts w:ascii="Garamond" w:hAnsi="Garamond" w:cs="Times New Roman"/>
          <w:sz w:val="24"/>
          <w:szCs w:val="24"/>
        </w:rPr>
        <w:t xml:space="preserve">will continue to </w:t>
      </w:r>
      <w:r w:rsidR="00102D0B" w:rsidRPr="00217D67">
        <w:rPr>
          <w:rFonts w:ascii="Garamond" w:hAnsi="Garamond" w:cs="Times New Roman"/>
          <w:sz w:val="24"/>
          <w:szCs w:val="24"/>
        </w:rPr>
        <w:t xml:space="preserve">harness techniques </w:t>
      </w:r>
      <w:r w:rsidR="00102D0B">
        <w:rPr>
          <w:rFonts w:ascii="Garamond" w:hAnsi="Garamond" w:cs="Times New Roman"/>
          <w:sz w:val="24"/>
          <w:szCs w:val="24"/>
        </w:rPr>
        <w:t>we</w:t>
      </w:r>
      <w:r w:rsidR="00102D0B" w:rsidRPr="00217D67">
        <w:rPr>
          <w:rFonts w:ascii="Garamond" w:hAnsi="Garamond" w:cs="Times New Roman"/>
          <w:sz w:val="24"/>
          <w:szCs w:val="24"/>
        </w:rPr>
        <w:t xml:space="preserve"> have used in the past to implement fair selection processes</w:t>
      </w:r>
      <w:r w:rsidR="00102D0B">
        <w:rPr>
          <w:rFonts w:ascii="Garamond" w:hAnsi="Garamond" w:cs="Times New Roman"/>
          <w:sz w:val="24"/>
          <w:szCs w:val="24"/>
        </w:rPr>
        <w:t>.</w:t>
      </w:r>
      <w:r w:rsidRPr="00217D67">
        <w:rPr>
          <w:rFonts w:ascii="Garamond" w:hAnsi="Garamond" w:cs="Times New Roman"/>
          <w:sz w:val="24"/>
          <w:szCs w:val="24"/>
        </w:rPr>
        <w:t xml:space="preserve"> Recognizing the systemic barriers that underrepresented groups face in the transport field</w:t>
      </w:r>
      <w:r w:rsidR="00226828">
        <w:rPr>
          <w:rFonts w:ascii="Garamond" w:hAnsi="Garamond" w:cs="Times New Roman"/>
          <w:sz w:val="24"/>
          <w:szCs w:val="24"/>
        </w:rPr>
        <w:t xml:space="preserve">, our team </w:t>
      </w:r>
      <w:r w:rsidR="00DF78EB">
        <w:rPr>
          <w:rFonts w:ascii="Garamond" w:hAnsi="Garamond" w:cs="Times New Roman"/>
          <w:sz w:val="24"/>
          <w:szCs w:val="24"/>
        </w:rPr>
        <w:t xml:space="preserve">will </w:t>
      </w:r>
      <w:r w:rsidR="00226828">
        <w:rPr>
          <w:rFonts w:ascii="Garamond" w:hAnsi="Garamond" w:cs="Times New Roman"/>
          <w:sz w:val="24"/>
          <w:szCs w:val="24"/>
        </w:rPr>
        <w:t>work to</w:t>
      </w:r>
      <w:r w:rsidR="00DF78EB">
        <w:rPr>
          <w:rFonts w:ascii="Garamond" w:hAnsi="Garamond" w:cs="Times New Roman"/>
          <w:sz w:val="24"/>
          <w:szCs w:val="24"/>
        </w:rPr>
        <w:t xml:space="preserve"> </w:t>
      </w:r>
      <w:r w:rsidR="00DF78EB" w:rsidRPr="00DF78EB">
        <w:rPr>
          <w:rFonts w:ascii="Garamond" w:hAnsi="Garamond" w:cs="Times New Roman"/>
          <w:sz w:val="24"/>
          <w:szCs w:val="24"/>
        </w:rPr>
        <w:t xml:space="preserve">apply inclusive strategies in recruiting students to </w:t>
      </w:r>
      <w:r w:rsidR="00BF5EF8">
        <w:rPr>
          <w:rFonts w:ascii="Garamond" w:hAnsi="Garamond" w:cs="Times New Roman"/>
          <w:sz w:val="24"/>
          <w:szCs w:val="24"/>
        </w:rPr>
        <w:t>maintain</w:t>
      </w:r>
      <w:r w:rsidR="00DF78EB" w:rsidRPr="00DF78EB">
        <w:rPr>
          <w:rFonts w:ascii="Garamond" w:hAnsi="Garamond" w:cs="Times New Roman"/>
          <w:sz w:val="24"/>
          <w:szCs w:val="24"/>
        </w:rPr>
        <w:t xml:space="preserve"> gender balance and minority representation</w:t>
      </w:r>
      <w:r w:rsidR="00102D0B">
        <w:rPr>
          <w:rFonts w:ascii="Garamond" w:hAnsi="Garamond" w:cs="Times New Roman"/>
          <w:sz w:val="24"/>
          <w:szCs w:val="24"/>
        </w:rPr>
        <w:t>.</w:t>
      </w:r>
      <w:r w:rsidR="00DF78EB" w:rsidRPr="00DF78EB">
        <w:rPr>
          <w:rFonts w:ascii="Garamond" w:hAnsi="Garamond" w:cs="Times New Roman"/>
          <w:sz w:val="24"/>
          <w:szCs w:val="24"/>
        </w:rPr>
        <w:t xml:space="preserve"> </w:t>
      </w:r>
      <w:r w:rsidR="00A703C2">
        <w:rPr>
          <w:rFonts w:ascii="Garamond" w:hAnsi="Garamond" w:cs="Times New Roman"/>
          <w:sz w:val="24"/>
          <w:szCs w:val="24"/>
        </w:rPr>
        <w:t>TRAM</w:t>
      </w:r>
      <w:r w:rsidR="00A703C2" w:rsidRPr="00217D67">
        <w:rPr>
          <w:rFonts w:ascii="Garamond" w:hAnsi="Garamond" w:cs="Times New Roman"/>
          <w:sz w:val="24"/>
          <w:szCs w:val="24"/>
        </w:rPr>
        <w:t xml:space="preserve"> </w:t>
      </w:r>
      <w:r w:rsidR="00A703C2">
        <w:rPr>
          <w:rFonts w:ascii="Garamond" w:hAnsi="Garamond" w:cs="Times New Roman"/>
          <w:sz w:val="24"/>
          <w:szCs w:val="24"/>
        </w:rPr>
        <w:t xml:space="preserve">works to </w:t>
      </w:r>
      <w:r w:rsidR="00A703C2" w:rsidRPr="00217D67">
        <w:rPr>
          <w:rFonts w:ascii="Garamond" w:hAnsi="Garamond" w:cs="Times New Roman"/>
          <w:sz w:val="24"/>
          <w:szCs w:val="24"/>
        </w:rPr>
        <w:t>widely advertise student positions a</w:t>
      </w:r>
      <w:r w:rsidR="00A703C2">
        <w:rPr>
          <w:rFonts w:ascii="Garamond" w:hAnsi="Garamond" w:cs="Times New Roman"/>
          <w:sz w:val="24"/>
          <w:szCs w:val="24"/>
        </w:rPr>
        <w:t>nd</w:t>
      </w:r>
      <w:r w:rsidR="00A703C2" w:rsidRPr="00217D67">
        <w:rPr>
          <w:rFonts w:ascii="Garamond" w:hAnsi="Garamond" w:cs="Times New Roman"/>
          <w:sz w:val="24"/>
          <w:szCs w:val="24"/>
        </w:rPr>
        <w:t xml:space="preserve"> conduct interviews with all applicants to better recognize each candidate’s unique skills and experiences. </w:t>
      </w:r>
      <w:r w:rsidR="00DF78EB">
        <w:rPr>
          <w:rFonts w:ascii="Garamond" w:hAnsi="Garamond" w:cs="Times New Roman"/>
          <w:sz w:val="24"/>
          <w:szCs w:val="24"/>
        </w:rPr>
        <w:t xml:space="preserve">We </w:t>
      </w:r>
      <w:r w:rsidR="00DF78EB" w:rsidRPr="00DF78EB">
        <w:rPr>
          <w:rFonts w:ascii="Garamond" w:hAnsi="Garamond" w:cs="Times New Roman"/>
          <w:sz w:val="24"/>
          <w:szCs w:val="24"/>
        </w:rPr>
        <w:t xml:space="preserve">also actively reach out to organizations that support underrepresented groups (e.g., WTS: Advancing Women in Transportation) to distribute calls within their networks. </w:t>
      </w:r>
      <w:r w:rsidR="00A80A8B" w:rsidRPr="00217D67">
        <w:rPr>
          <w:rFonts w:ascii="Garamond" w:hAnsi="Garamond" w:cs="Times New Roman"/>
          <w:sz w:val="24"/>
          <w:szCs w:val="24"/>
        </w:rPr>
        <w:t xml:space="preserve">For the graduate positions, </w:t>
      </w:r>
      <w:r w:rsidR="00A80A8B">
        <w:rPr>
          <w:rFonts w:ascii="Garamond" w:hAnsi="Garamond" w:cs="Times New Roman"/>
          <w:sz w:val="24"/>
          <w:szCs w:val="24"/>
        </w:rPr>
        <w:t>we</w:t>
      </w:r>
      <w:r w:rsidR="00A80A8B" w:rsidRPr="00217D67">
        <w:rPr>
          <w:rFonts w:ascii="Garamond" w:hAnsi="Garamond" w:cs="Times New Roman"/>
          <w:sz w:val="24"/>
          <w:szCs w:val="24"/>
        </w:rPr>
        <w:t xml:space="preserve"> advertise through a variety of classes taught at universities in Montreal, while using national and international mailing lists and social media to reach a broad diversity of candidates. </w:t>
      </w:r>
      <w:r w:rsidR="00A80A8B">
        <w:rPr>
          <w:rFonts w:ascii="Garamond" w:hAnsi="Garamond" w:cs="Times New Roman"/>
          <w:sz w:val="24"/>
          <w:szCs w:val="24"/>
        </w:rPr>
        <w:t>We</w:t>
      </w:r>
      <w:r w:rsidR="00A80A8B" w:rsidRPr="00217D67">
        <w:rPr>
          <w:rFonts w:ascii="Garamond" w:hAnsi="Garamond" w:cs="Times New Roman"/>
          <w:sz w:val="24"/>
          <w:szCs w:val="24"/>
        </w:rPr>
        <w:t xml:space="preserve"> will </w:t>
      </w:r>
      <w:r w:rsidR="00A80A8B">
        <w:rPr>
          <w:rFonts w:ascii="Garamond" w:hAnsi="Garamond" w:cs="Times New Roman"/>
          <w:sz w:val="24"/>
          <w:szCs w:val="24"/>
        </w:rPr>
        <w:t xml:space="preserve">continue to </w:t>
      </w:r>
      <w:r w:rsidR="00A80A8B" w:rsidRPr="00217D67">
        <w:rPr>
          <w:rFonts w:ascii="Garamond" w:hAnsi="Garamond" w:cs="Times New Roman"/>
          <w:sz w:val="24"/>
          <w:szCs w:val="24"/>
        </w:rPr>
        <w:t xml:space="preserve">recruit underrepresented minorities in transport planning by drafting advertisements in an inclusive manner, striving for language that is gender neutral and signals openness to diversity. </w:t>
      </w:r>
      <w:r w:rsidR="00DF78EB" w:rsidRPr="00DF78EB">
        <w:rPr>
          <w:rFonts w:ascii="Garamond" w:hAnsi="Garamond" w:cs="Times New Roman"/>
          <w:sz w:val="24"/>
          <w:szCs w:val="24"/>
        </w:rPr>
        <w:t xml:space="preserve">Applicants </w:t>
      </w:r>
      <w:r w:rsidR="00A80A8B">
        <w:rPr>
          <w:rFonts w:ascii="Garamond" w:hAnsi="Garamond" w:cs="Times New Roman"/>
          <w:sz w:val="24"/>
          <w:szCs w:val="24"/>
        </w:rPr>
        <w:t xml:space="preserve">are </w:t>
      </w:r>
      <w:r w:rsidR="00DF78EB" w:rsidRPr="00DF78EB">
        <w:rPr>
          <w:rFonts w:ascii="Garamond" w:hAnsi="Garamond" w:cs="Times New Roman"/>
          <w:sz w:val="24"/>
          <w:szCs w:val="24"/>
        </w:rPr>
        <w:t xml:space="preserve">invited to self-identify as members of equity-seeking </w:t>
      </w:r>
      <w:r w:rsidR="00DF78EB" w:rsidRPr="00DF78EB">
        <w:rPr>
          <w:rFonts w:ascii="Garamond" w:hAnsi="Garamond" w:cs="Times New Roman"/>
          <w:sz w:val="24"/>
          <w:szCs w:val="24"/>
        </w:rPr>
        <w:lastRenderedPageBreak/>
        <w:t xml:space="preserve">groups to help maximize diversity among trainees. The </w:t>
      </w:r>
      <w:r w:rsidR="00102D0B">
        <w:rPr>
          <w:rFonts w:ascii="Garamond" w:hAnsi="Garamond" w:cs="Times New Roman"/>
          <w:sz w:val="24"/>
          <w:szCs w:val="24"/>
        </w:rPr>
        <w:t xml:space="preserve">hiring committee will </w:t>
      </w:r>
      <w:r w:rsidR="00DF78EB" w:rsidRPr="00DF78EB">
        <w:rPr>
          <w:rFonts w:ascii="Garamond" w:hAnsi="Garamond" w:cs="Times New Roman"/>
          <w:sz w:val="24"/>
          <w:szCs w:val="24"/>
        </w:rPr>
        <w:t xml:space="preserve">monitor the pool of students annually to ensure it reflects the broader population.  </w:t>
      </w:r>
    </w:p>
    <w:p w14:paraId="17C3998D" w14:textId="4459722E" w:rsidR="00217D67" w:rsidDel="0062433D" w:rsidRDefault="00A80A8B" w:rsidP="00A80A8B">
      <w:pPr>
        <w:jc w:val="both"/>
        <w:rPr>
          <w:del w:id="27" w:author="Ahmed Elgeneidy, Prof." w:date="2023-03-13T11:02:00Z"/>
          <w:rFonts w:ascii="Garamond" w:hAnsi="Garamond" w:cs="Times New Roman"/>
          <w:sz w:val="24"/>
          <w:szCs w:val="24"/>
        </w:rPr>
      </w:pPr>
      <w:r>
        <w:rPr>
          <w:rFonts w:ascii="Garamond" w:hAnsi="Garamond" w:cs="Times New Roman"/>
          <w:sz w:val="24"/>
          <w:szCs w:val="24"/>
        </w:rPr>
        <w:t xml:space="preserve">TRAM team members have attended </w:t>
      </w:r>
      <w:r w:rsidR="00217D67" w:rsidRPr="00217D67">
        <w:rPr>
          <w:rFonts w:ascii="Garamond" w:hAnsi="Garamond" w:cs="Times New Roman"/>
          <w:sz w:val="24"/>
          <w:szCs w:val="24"/>
        </w:rPr>
        <w:t>several workshops at McGill on how to incorporate EDI in the selection and supervision of students, including workshops on Equitable Hiring &amp; Promotion, Gender Diversity, Anti-Racis</w:t>
      </w:r>
      <w:r>
        <w:rPr>
          <w:rFonts w:ascii="Garamond" w:hAnsi="Garamond" w:cs="Times New Roman"/>
          <w:sz w:val="24"/>
          <w:szCs w:val="24"/>
        </w:rPr>
        <w:t>m, and Mentoring Relationships with a focus on Equity</w:t>
      </w:r>
      <w:r w:rsidR="00217D67" w:rsidRPr="00217D67">
        <w:rPr>
          <w:rFonts w:ascii="Garamond" w:hAnsi="Garamond" w:cs="Times New Roman"/>
          <w:sz w:val="24"/>
          <w:szCs w:val="24"/>
        </w:rPr>
        <w:t>.</w:t>
      </w:r>
      <w:r>
        <w:rPr>
          <w:rFonts w:ascii="Garamond" w:hAnsi="Garamond" w:cs="Times New Roman"/>
          <w:sz w:val="24"/>
          <w:szCs w:val="24"/>
        </w:rPr>
        <w:t xml:space="preserve"> We will continue to engage in ongoing discussions and training sessions, while working </w:t>
      </w:r>
      <w:r w:rsidR="00217D67" w:rsidRPr="00217D67">
        <w:rPr>
          <w:rFonts w:ascii="Garamond" w:hAnsi="Garamond" w:cs="Times New Roman"/>
          <w:sz w:val="24"/>
          <w:szCs w:val="24"/>
        </w:rPr>
        <w:t xml:space="preserve">to improve the ease of access to opportunities for applicants coming from underrepresented groups. </w:t>
      </w:r>
      <w:r>
        <w:rPr>
          <w:rFonts w:ascii="Garamond" w:hAnsi="Garamond" w:cs="Times New Roman"/>
          <w:sz w:val="24"/>
          <w:szCs w:val="24"/>
        </w:rPr>
        <w:t>I</w:t>
      </w:r>
      <w:r w:rsidR="00217D67" w:rsidRPr="00217D67">
        <w:rPr>
          <w:rFonts w:ascii="Garamond" w:hAnsi="Garamond" w:cs="Times New Roman"/>
          <w:sz w:val="24"/>
          <w:szCs w:val="24"/>
        </w:rPr>
        <w:t xml:space="preserve">nterviews </w:t>
      </w:r>
      <w:r>
        <w:rPr>
          <w:rFonts w:ascii="Garamond" w:hAnsi="Garamond" w:cs="Times New Roman"/>
          <w:sz w:val="24"/>
          <w:szCs w:val="24"/>
        </w:rPr>
        <w:t xml:space="preserve">will be conducted with the group’s Director and </w:t>
      </w:r>
      <w:r w:rsidR="00217D67" w:rsidRPr="00217D67">
        <w:rPr>
          <w:rFonts w:ascii="Garamond" w:hAnsi="Garamond" w:cs="Times New Roman"/>
          <w:sz w:val="24"/>
          <w:szCs w:val="24"/>
        </w:rPr>
        <w:t>with two senior, EDI-trained graduate students</w:t>
      </w:r>
      <w:r>
        <w:rPr>
          <w:rFonts w:ascii="Garamond" w:hAnsi="Garamond" w:cs="Times New Roman"/>
          <w:sz w:val="24"/>
          <w:szCs w:val="24"/>
        </w:rPr>
        <w:t xml:space="preserve"> and/or postdoctoral fellows</w:t>
      </w:r>
      <w:r w:rsidR="00217D67" w:rsidRPr="00217D67">
        <w:rPr>
          <w:rFonts w:ascii="Garamond" w:hAnsi="Garamond" w:cs="Times New Roman"/>
          <w:sz w:val="24"/>
          <w:szCs w:val="24"/>
        </w:rPr>
        <w:t xml:space="preserve"> to ensure a transparent process where potential unconscious biases are addressed. </w:t>
      </w:r>
    </w:p>
    <w:p w14:paraId="51BEED65" w14:textId="5402CEA8" w:rsidR="00AD2B82" w:rsidRPr="00AD2B82" w:rsidDel="0062433D" w:rsidRDefault="00AD2B82" w:rsidP="00AD2B82">
      <w:pPr>
        <w:rPr>
          <w:del w:id="28" w:author="Ahmed Elgeneidy, Prof." w:date="2023-03-13T11:02:00Z"/>
          <w:rFonts w:ascii="Garamond" w:hAnsi="Garamond" w:cs="Times New Roman"/>
          <w:sz w:val="24"/>
          <w:szCs w:val="24"/>
        </w:rPr>
      </w:pPr>
      <w:del w:id="29" w:author="Ahmed Elgeneidy, Prof." w:date="2023-03-13T11:02:00Z">
        <w:r w:rsidRPr="00AD2B82" w:rsidDel="0062433D">
          <w:rPr>
            <w:rFonts w:ascii="Garamond" w:hAnsi="Garamond" w:cs="Times New Roman"/>
            <w:sz w:val="24"/>
            <w:szCs w:val="24"/>
          </w:rPr>
          <w:delText>Members of TRAM’s 2022-2023 Hiring Committee</w:delText>
        </w:r>
        <w:r w:rsidDel="0062433D">
          <w:rPr>
            <w:rFonts w:ascii="Garamond" w:hAnsi="Garamond" w:cs="Times New Roman"/>
            <w:sz w:val="24"/>
            <w:szCs w:val="24"/>
          </w:rPr>
          <w:delText>:</w:delText>
        </w:r>
      </w:del>
    </w:p>
    <w:p w14:paraId="24A612E9" w14:textId="5831BCEA" w:rsidR="00AD2B82" w:rsidRPr="00541657" w:rsidDel="0062433D" w:rsidRDefault="00AD2B82" w:rsidP="00AD2B82">
      <w:pPr>
        <w:pStyle w:val="ListParagraph"/>
        <w:numPr>
          <w:ilvl w:val="0"/>
          <w:numId w:val="3"/>
        </w:numPr>
        <w:rPr>
          <w:del w:id="30" w:author="Ahmed Elgeneidy, Prof." w:date="2023-03-13T11:02:00Z"/>
          <w:rFonts w:ascii="Garamond" w:hAnsi="Garamond" w:cs="Times New Roman"/>
          <w:sz w:val="24"/>
          <w:szCs w:val="24"/>
        </w:rPr>
      </w:pPr>
      <w:del w:id="31" w:author="Ahmed Elgeneidy, Prof." w:date="2023-03-13T11:02:00Z">
        <w:r w:rsidRPr="00541657" w:rsidDel="0062433D">
          <w:rPr>
            <w:rFonts w:ascii="Garamond" w:hAnsi="Garamond" w:cs="Times New Roman"/>
            <w:sz w:val="24"/>
            <w:szCs w:val="24"/>
          </w:rPr>
          <w:delText>Professor Ahmed El-Geneidy, School of Urban Planning, McGill University</w:delText>
        </w:r>
      </w:del>
    </w:p>
    <w:p w14:paraId="1230389C" w14:textId="54634668" w:rsidR="00AD2B82" w:rsidRPr="00541657" w:rsidDel="0062433D" w:rsidRDefault="00AD2B82" w:rsidP="00AD2B82">
      <w:pPr>
        <w:pStyle w:val="ListParagraph"/>
        <w:numPr>
          <w:ilvl w:val="0"/>
          <w:numId w:val="3"/>
        </w:numPr>
        <w:rPr>
          <w:del w:id="32" w:author="Ahmed Elgeneidy, Prof." w:date="2023-03-13T11:02:00Z"/>
          <w:rFonts w:ascii="Garamond" w:hAnsi="Garamond" w:cs="Times New Roman"/>
          <w:sz w:val="24"/>
          <w:szCs w:val="24"/>
        </w:rPr>
      </w:pPr>
      <w:del w:id="33" w:author="Ahmed Elgeneidy, Prof." w:date="2023-03-13T11:02:00Z">
        <w:r w:rsidRPr="00541657" w:rsidDel="0062433D">
          <w:rPr>
            <w:rFonts w:ascii="Garamond" w:hAnsi="Garamond" w:cs="Times New Roman"/>
            <w:sz w:val="24"/>
            <w:szCs w:val="24"/>
          </w:rPr>
          <w:delText>Lancelot Rodrigue, Incoming PhD student, School of Urban Planning, McGill University</w:delText>
        </w:r>
      </w:del>
    </w:p>
    <w:p w14:paraId="5EF8627B" w14:textId="00271828" w:rsidR="00AD2B82" w:rsidRPr="00541657" w:rsidDel="0062433D" w:rsidRDefault="00AD2B82" w:rsidP="00AD2B82">
      <w:pPr>
        <w:pStyle w:val="ListParagraph"/>
        <w:numPr>
          <w:ilvl w:val="0"/>
          <w:numId w:val="3"/>
        </w:numPr>
        <w:rPr>
          <w:del w:id="34" w:author="Ahmed Elgeneidy, Prof." w:date="2023-03-13T11:02:00Z"/>
          <w:rFonts w:ascii="Garamond" w:hAnsi="Garamond" w:cs="Times New Roman"/>
          <w:sz w:val="24"/>
          <w:szCs w:val="24"/>
        </w:rPr>
      </w:pPr>
      <w:del w:id="35" w:author="Ahmed Elgeneidy, Prof." w:date="2023-03-13T11:02:00Z">
        <w:r w:rsidRPr="00541657" w:rsidDel="0062433D">
          <w:rPr>
            <w:rFonts w:ascii="Garamond" w:hAnsi="Garamond" w:cs="Times New Roman"/>
            <w:sz w:val="24"/>
            <w:szCs w:val="24"/>
          </w:rPr>
          <w:delText xml:space="preserve">Dr. Aryana Soliz, Postdoctoral Researcher, School of Urban Planning, McGill University </w:delText>
        </w:r>
      </w:del>
    </w:p>
    <w:p w14:paraId="6C392CCC" w14:textId="77777777" w:rsidR="00A80A8B" w:rsidRPr="00217D67" w:rsidRDefault="00A80A8B" w:rsidP="00A80A8B">
      <w:pPr>
        <w:jc w:val="both"/>
        <w:rPr>
          <w:rFonts w:ascii="Garamond" w:hAnsi="Garamond" w:cs="Times New Roman"/>
          <w:sz w:val="24"/>
          <w:szCs w:val="24"/>
        </w:rPr>
      </w:pPr>
    </w:p>
    <w:p w14:paraId="04CC5727" w14:textId="62B65203" w:rsidR="00AD2B82" w:rsidRPr="00AD2B82" w:rsidRDefault="00217D67" w:rsidP="00AD2B82">
      <w:pPr>
        <w:pStyle w:val="ListParagraph"/>
        <w:numPr>
          <w:ilvl w:val="0"/>
          <w:numId w:val="9"/>
        </w:numPr>
        <w:jc w:val="both"/>
        <w:rPr>
          <w:rFonts w:ascii="Garamond" w:hAnsi="Garamond" w:cs="Times New Roman"/>
          <w:b/>
          <w:bCs/>
          <w:sz w:val="24"/>
          <w:szCs w:val="24"/>
        </w:rPr>
      </w:pPr>
      <w:r w:rsidRPr="00AD2B82">
        <w:rPr>
          <w:rFonts w:ascii="Garamond" w:hAnsi="Garamond" w:cs="Times New Roman"/>
          <w:b/>
          <w:bCs/>
          <w:sz w:val="24"/>
          <w:szCs w:val="24"/>
        </w:rPr>
        <w:t xml:space="preserve"> </w:t>
      </w:r>
      <w:r w:rsidR="00AD2B82" w:rsidRPr="00AD2B82">
        <w:rPr>
          <w:rFonts w:ascii="Garamond" w:hAnsi="Garamond" w:cs="Times New Roman"/>
          <w:b/>
          <w:bCs/>
          <w:sz w:val="24"/>
          <w:szCs w:val="24"/>
        </w:rPr>
        <w:t>Promoting EDI through Education</w:t>
      </w:r>
      <w:r w:rsidR="000811AB">
        <w:rPr>
          <w:rFonts w:ascii="Garamond" w:hAnsi="Garamond" w:cs="Times New Roman"/>
          <w:b/>
          <w:bCs/>
          <w:sz w:val="24"/>
          <w:szCs w:val="24"/>
        </w:rPr>
        <w:t xml:space="preserve">, </w:t>
      </w:r>
      <w:r w:rsidR="00AD2B82" w:rsidRPr="00AD2B82">
        <w:rPr>
          <w:rFonts w:ascii="Garamond" w:hAnsi="Garamond" w:cs="Times New Roman"/>
          <w:b/>
          <w:bCs/>
          <w:sz w:val="24"/>
          <w:szCs w:val="24"/>
        </w:rPr>
        <w:t>Research</w:t>
      </w:r>
      <w:r w:rsidR="00A55B8E">
        <w:rPr>
          <w:rFonts w:ascii="Garamond" w:hAnsi="Garamond" w:cs="Times New Roman"/>
          <w:b/>
          <w:bCs/>
          <w:sz w:val="24"/>
          <w:szCs w:val="24"/>
        </w:rPr>
        <w:t>,</w:t>
      </w:r>
      <w:r w:rsidR="000811AB">
        <w:rPr>
          <w:rFonts w:ascii="Garamond" w:hAnsi="Garamond" w:cs="Times New Roman"/>
          <w:b/>
          <w:bCs/>
          <w:sz w:val="24"/>
          <w:szCs w:val="24"/>
        </w:rPr>
        <w:t xml:space="preserve"> &amp; Knowledge</w:t>
      </w:r>
      <w:r w:rsidR="00A55B8E">
        <w:rPr>
          <w:rFonts w:ascii="Garamond" w:hAnsi="Garamond" w:cs="Times New Roman"/>
          <w:b/>
          <w:bCs/>
          <w:sz w:val="24"/>
          <w:szCs w:val="24"/>
        </w:rPr>
        <w:t xml:space="preserve"> </w:t>
      </w:r>
      <w:r w:rsidR="000811AB">
        <w:rPr>
          <w:rFonts w:ascii="Garamond" w:hAnsi="Garamond" w:cs="Times New Roman"/>
          <w:b/>
          <w:bCs/>
          <w:sz w:val="24"/>
          <w:szCs w:val="24"/>
        </w:rPr>
        <w:t>Mobilization</w:t>
      </w:r>
      <w:r w:rsidR="00AD2B82" w:rsidRPr="00AD2B82">
        <w:rPr>
          <w:rFonts w:ascii="Garamond" w:hAnsi="Garamond" w:cs="Times New Roman"/>
          <w:b/>
          <w:bCs/>
          <w:sz w:val="24"/>
          <w:szCs w:val="24"/>
        </w:rPr>
        <w:t xml:space="preserve"> </w:t>
      </w:r>
    </w:p>
    <w:p w14:paraId="58EE0FF7" w14:textId="4D10D909" w:rsidR="00A703C2" w:rsidRDefault="00AD2B82" w:rsidP="005C1A52">
      <w:pPr>
        <w:jc w:val="both"/>
        <w:rPr>
          <w:rFonts w:ascii="Garamond" w:hAnsi="Garamond" w:cs="Times New Roman"/>
          <w:sz w:val="24"/>
          <w:szCs w:val="24"/>
        </w:rPr>
      </w:pPr>
      <w:r>
        <w:rPr>
          <w:rFonts w:ascii="Garamond" w:hAnsi="Garamond" w:cs="Times New Roman"/>
          <w:sz w:val="24"/>
          <w:szCs w:val="24"/>
        </w:rPr>
        <w:t xml:space="preserve">TRAM student trainees work in </w:t>
      </w:r>
      <w:r w:rsidR="00217D67" w:rsidRPr="00217D67">
        <w:rPr>
          <w:rFonts w:ascii="Garamond" w:hAnsi="Garamond" w:cs="Times New Roman"/>
          <w:sz w:val="24"/>
          <w:szCs w:val="24"/>
        </w:rPr>
        <w:t>close collaboration</w:t>
      </w:r>
      <w:r>
        <w:rPr>
          <w:rFonts w:ascii="Garamond" w:hAnsi="Garamond" w:cs="Times New Roman"/>
          <w:sz w:val="24"/>
          <w:szCs w:val="24"/>
        </w:rPr>
        <w:t xml:space="preserve"> with their peers and senior research staff</w:t>
      </w:r>
      <w:r w:rsidR="00217D67" w:rsidRPr="00217D67">
        <w:rPr>
          <w:rFonts w:ascii="Garamond" w:hAnsi="Garamond" w:cs="Times New Roman"/>
          <w:sz w:val="24"/>
          <w:szCs w:val="24"/>
        </w:rPr>
        <w:t xml:space="preserve">. </w:t>
      </w:r>
      <w:r>
        <w:rPr>
          <w:rFonts w:ascii="Garamond" w:hAnsi="Garamond" w:cs="Times New Roman"/>
          <w:sz w:val="24"/>
          <w:szCs w:val="24"/>
        </w:rPr>
        <w:t>The lab’s supervisors</w:t>
      </w:r>
      <w:r w:rsidR="005C1A52">
        <w:rPr>
          <w:rFonts w:ascii="Garamond" w:hAnsi="Garamond" w:cs="Times New Roman"/>
          <w:sz w:val="24"/>
          <w:szCs w:val="24"/>
        </w:rPr>
        <w:t xml:space="preserve"> and mentors</w:t>
      </w:r>
      <w:r>
        <w:rPr>
          <w:rFonts w:ascii="Garamond" w:hAnsi="Garamond" w:cs="Times New Roman"/>
          <w:sz w:val="24"/>
          <w:szCs w:val="24"/>
        </w:rPr>
        <w:t xml:space="preserve"> (the Director, </w:t>
      </w:r>
      <w:r w:rsidR="00BF5EF8">
        <w:rPr>
          <w:rFonts w:ascii="Garamond" w:hAnsi="Garamond" w:cs="Times New Roman"/>
          <w:sz w:val="24"/>
          <w:szCs w:val="24"/>
        </w:rPr>
        <w:t>p</w:t>
      </w:r>
      <w:r>
        <w:rPr>
          <w:rFonts w:ascii="Garamond" w:hAnsi="Garamond" w:cs="Times New Roman"/>
          <w:sz w:val="24"/>
          <w:szCs w:val="24"/>
        </w:rPr>
        <w:t xml:space="preserve">ostdoctoral </w:t>
      </w:r>
      <w:r w:rsidR="00BF5EF8">
        <w:rPr>
          <w:rFonts w:ascii="Garamond" w:hAnsi="Garamond" w:cs="Times New Roman"/>
          <w:sz w:val="24"/>
          <w:szCs w:val="24"/>
        </w:rPr>
        <w:t>r</w:t>
      </w:r>
      <w:r>
        <w:rPr>
          <w:rFonts w:ascii="Garamond" w:hAnsi="Garamond" w:cs="Times New Roman"/>
          <w:sz w:val="24"/>
          <w:szCs w:val="24"/>
        </w:rPr>
        <w:t>esearchers</w:t>
      </w:r>
      <w:r w:rsidR="000811AB">
        <w:rPr>
          <w:rFonts w:ascii="Garamond" w:hAnsi="Garamond" w:cs="Times New Roman"/>
          <w:sz w:val="24"/>
          <w:szCs w:val="24"/>
        </w:rPr>
        <w:t>,</w:t>
      </w:r>
      <w:r>
        <w:rPr>
          <w:rFonts w:ascii="Garamond" w:hAnsi="Garamond" w:cs="Times New Roman"/>
          <w:sz w:val="24"/>
          <w:szCs w:val="24"/>
        </w:rPr>
        <w:t xml:space="preserve"> and senior PhD students) </w:t>
      </w:r>
      <w:r w:rsidR="00217D67" w:rsidRPr="00217D67">
        <w:rPr>
          <w:rFonts w:ascii="Garamond" w:hAnsi="Garamond" w:cs="Times New Roman"/>
          <w:sz w:val="24"/>
          <w:szCs w:val="24"/>
        </w:rPr>
        <w:t xml:space="preserve">adopt a one-on-one approach to </w:t>
      </w:r>
      <w:r w:rsidR="005C1A52">
        <w:rPr>
          <w:rFonts w:ascii="Garamond" w:hAnsi="Garamond" w:cs="Times New Roman"/>
          <w:sz w:val="24"/>
          <w:szCs w:val="24"/>
        </w:rPr>
        <w:t>mentorship</w:t>
      </w:r>
      <w:r w:rsidR="00217D67" w:rsidRPr="00217D67">
        <w:rPr>
          <w:rFonts w:ascii="Garamond" w:hAnsi="Garamond" w:cs="Times New Roman"/>
          <w:sz w:val="24"/>
          <w:szCs w:val="24"/>
        </w:rPr>
        <w:t xml:space="preserve">, meeting with students almost daily to discuss progress, share ideas, and work together on writing projects. </w:t>
      </w:r>
      <w:r>
        <w:rPr>
          <w:rFonts w:ascii="Garamond" w:hAnsi="Garamond" w:cs="Times New Roman"/>
          <w:sz w:val="24"/>
          <w:szCs w:val="24"/>
        </w:rPr>
        <w:t>S</w:t>
      </w:r>
      <w:r w:rsidR="00217D67" w:rsidRPr="00217D67">
        <w:rPr>
          <w:rFonts w:ascii="Garamond" w:hAnsi="Garamond" w:cs="Times New Roman"/>
          <w:sz w:val="24"/>
          <w:szCs w:val="24"/>
        </w:rPr>
        <w:t xml:space="preserve">tudents </w:t>
      </w:r>
      <w:r>
        <w:rPr>
          <w:rFonts w:ascii="Garamond" w:hAnsi="Garamond" w:cs="Times New Roman"/>
          <w:sz w:val="24"/>
          <w:szCs w:val="24"/>
        </w:rPr>
        <w:t xml:space="preserve">receive training </w:t>
      </w:r>
      <w:r w:rsidR="00217D67" w:rsidRPr="00217D67">
        <w:rPr>
          <w:rFonts w:ascii="Garamond" w:hAnsi="Garamond" w:cs="Times New Roman"/>
          <w:sz w:val="24"/>
          <w:szCs w:val="24"/>
        </w:rPr>
        <w:t xml:space="preserve">in a variety of quantitative and qualitative methods, data-analysis techniques, software, and social-equity concepts. This approach allows </w:t>
      </w:r>
      <w:r w:rsidR="000811AB">
        <w:rPr>
          <w:rFonts w:ascii="Garamond" w:hAnsi="Garamond" w:cs="Times New Roman"/>
          <w:sz w:val="24"/>
          <w:szCs w:val="24"/>
        </w:rPr>
        <w:t>supervisors</w:t>
      </w:r>
      <w:r w:rsidR="00217D67" w:rsidRPr="00217D67">
        <w:rPr>
          <w:rFonts w:ascii="Garamond" w:hAnsi="Garamond" w:cs="Times New Roman"/>
          <w:sz w:val="24"/>
          <w:szCs w:val="24"/>
        </w:rPr>
        <w:t xml:space="preserve"> to get to know each student’s interests</w:t>
      </w:r>
      <w:r w:rsidR="000811AB">
        <w:rPr>
          <w:rFonts w:ascii="Garamond" w:hAnsi="Garamond" w:cs="Times New Roman"/>
          <w:sz w:val="24"/>
          <w:szCs w:val="24"/>
        </w:rPr>
        <w:t xml:space="preserve"> and</w:t>
      </w:r>
      <w:r w:rsidR="00217D67" w:rsidRPr="00217D67">
        <w:rPr>
          <w:rFonts w:ascii="Garamond" w:hAnsi="Garamond" w:cs="Times New Roman"/>
          <w:sz w:val="24"/>
          <w:szCs w:val="24"/>
        </w:rPr>
        <w:t xml:space="preserve"> professional goals, which is crucial for offering the most supportive learning experience possible. </w:t>
      </w:r>
      <w:r w:rsidR="000811AB">
        <w:rPr>
          <w:rFonts w:ascii="Garamond" w:hAnsi="Garamond" w:cs="Times New Roman"/>
          <w:sz w:val="24"/>
          <w:szCs w:val="24"/>
        </w:rPr>
        <w:t>We</w:t>
      </w:r>
      <w:r w:rsidR="00217D67" w:rsidRPr="00217D67">
        <w:rPr>
          <w:rFonts w:ascii="Garamond" w:hAnsi="Garamond" w:cs="Times New Roman"/>
          <w:sz w:val="24"/>
          <w:szCs w:val="24"/>
        </w:rPr>
        <w:t xml:space="preserve"> strive to foster an inclusive work environment through </w:t>
      </w:r>
      <w:r w:rsidR="000811AB">
        <w:rPr>
          <w:rFonts w:ascii="Garamond" w:hAnsi="Garamond" w:cs="Times New Roman"/>
          <w:sz w:val="24"/>
          <w:szCs w:val="24"/>
        </w:rPr>
        <w:t>our</w:t>
      </w:r>
      <w:r w:rsidR="00217D67" w:rsidRPr="00217D67">
        <w:rPr>
          <w:rFonts w:ascii="Garamond" w:hAnsi="Garamond" w:cs="Times New Roman"/>
          <w:sz w:val="24"/>
          <w:szCs w:val="24"/>
        </w:rPr>
        <w:t xml:space="preserve"> EDI</w:t>
      </w:r>
      <w:r w:rsidR="000811AB">
        <w:rPr>
          <w:rFonts w:ascii="Garamond" w:hAnsi="Garamond" w:cs="Times New Roman"/>
          <w:sz w:val="24"/>
          <w:szCs w:val="24"/>
        </w:rPr>
        <w:t xml:space="preserve"> and</w:t>
      </w:r>
      <w:r w:rsidR="00217D67" w:rsidRPr="00217D67">
        <w:rPr>
          <w:rFonts w:ascii="Garamond" w:hAnsi="Garamond" w:cs="Times New Roman"/>
          <w:sz w:val="24"/>
          <w:szCs w:val="24"/>
        </w:rPr>
        <w:t xml:space="preserve"> code</w:t>
      </w:r>
      <w:r w:rsidR="000811AB">
        <w:rPr>
          <w:rFonts w:ascii="Garamond" w:hAnsi="Garamond" w:cs="Times New Roman"/>
          <w:sz w:val="24"/>
          <w:szCs w:val="24"/>
        </w:rPr>
        <w:t>-</w:t>
      </w:r>
      <w:r w:rsidR="00217D67" w:rsidRPr="00217D67">
        <w:rPr>
          <w:rFonts w:ascii="Garamond" w:hAnsi="Garamond" w:cs="Times New Roman"/>
          <w:sz w:val="24"/>
          <w:szCs w:val="24"/>
        </w:rPr>
        <w:t>of</w:t>
      </w:r>
      <w:r w:rsidR="000811AB">
        <w:rPr>
          <w:rFonts w:ascii="Garamond" w:hAnsi="Garamond" w:cs="Times New Roman"/>
          <w:sz w:val="24"/>
          <w:szCs w:val="24"/>
        </w:rPr>
        <w:t>-</w:t>
      </w:r>
      <w:r w:rsidR="00217D67" w:rsidRPr="00217D67">
        <w:rPr>
          <w:rFonts w:ascii="Garamond" w:hAnsi="Garamond" w:cs="Times New Roman"/>
          <w:sz w:val="24"/>
          <w:szCs w:val="24"/>
        </w:rPr>
        <w:t>conduct</w:t>
      </w:r>
      <w:r w:rsidR="000811AB">
        <w:rPr>
          <w:rFonts w:ascii="Garamond" w:hAnsi="Garamond" w:cs="Times New Roman"/>
          <w:sz w:val="24"/>
          <w:szCs w:val="24"/>
        </w:rPr>
        <w:t xml:space="preserve"> policy</w:t>
      </w:r>
      <w:r w:rsidR="00217D67" w:rsidRPr="00217D67">
        <w:rPr>
          <w:rFonts w:ascii="Garamond" w:hAnsi="Garamond" w:cs="Times New Roman"/>
          <w:sz w:val="24"/>
          <w:szCs w:val="24"/>
        </w:rPr>
        <w:t xml:space="preserve">, recognition of multi-faith holidays, </w:t>
      </w:r>
      <w:r w:rsidR="00A55B8E">
        <w:rPr>
          <w:rFonts w:ascii="Garamond" w:hAnsi="Garamond" w:cs="Times New Roman"/>
          <w:sz w:val="24"/>
          <w:szCs w:val="24"/>
        </w:rPr>
        <w:t xml:space="preserve">and other </w:t>
      </w:r>
      <w:r w:rsidR="00217D67" w:rsidRPr="00217D67">
        <w:rPr>
          <w:rFonts w:ascii="Garamond" w:hAnsi="Garamond" w:cs="Times New Roman"/>
          <w:sz w:val="24"/>
          <w:szCs w:val="24"/>
        </w:rPr>
        <w:t>accommodations</w:t>
      </w:r>
      <w:r w:rsidR="00A55B8E">
        <w:rPr>
          <w:rFonts w:ascii="Garamond" w:hAnsi="Garamond" w:cs="Times New Roman"/>
          <w:sz w:val="24"/>
          <w:szCs w:val="24"/>
        </w:rPr>
        <w:t>, including</w:t>
      </w:r>
      <w:r w:rsidR="00217D67" w:rsidRPr="00217D67">
        <w:rPr>
          <w:rFonts w:ascii="Garamond" w:hAnsi="Garamond" w:cs="Times New Roman"/>
          <w:sz w:val="24"/>
          <w:szCs w:val="24"/>
        </w:rPr>
        <w:t xml:space="preserve"> for students with children</w:t>
      </w:r>
      <w:r w:rsidR="00A55B8E">
        <w:rPr>
          <w:rFonts w:ascii="Garamond" w:hAnsi="Garamond" w:cs="Times New Roman"/>
          <w:sz w:val="24"/>
          <w:szCs w:val="24"/>
        </w:rPr>
        <w:t xml:space="preserve">. </w:t>
      </w:r>
      <w:r w:rsidR="00217D67" w:rsidRPr="00217D67">
        <w:rPr>
          <w:rFonts w:ascii="Garamond" w:hAnsi="Garamond" w:cs="Times New Roman"/>
          <w:sz w:val="24"/>
          <w:szCs w:val="24"/>
        </w:rPr>
        <w:t xml:space="preserve"> In addition to individual meetings, we have weekly team meetings where students present their work to the group and receive constructive feedback</w:t>
      </w:r>
      <w:r w:rsidR="000811AB">
        <w:rPr>
          <w:rFonts w:ascii="Garamond" w:hAnsi="Garamond" w:cs="Times New Roman"/>
          <w:sz w:val="24"/>
          <w:szCs w:val="24"/>
        </w:rPr>
        <w:t>. TRAM</w:t>
      </w:r>
      <w:r w:rsidR="00217D67" w:rsidRPr="00217D67">
        <w:rPr>
          <w:rFonts w:ascii="Garamond" w:hAnsi="Garamond" w:cs="Times New Roman"/>
          <w:sz w:val="24"/>
          <w:szCs w:val="24"/>
        </w:rPr>
        <w:t xml:space="preserve"> believe</w:t>
      </w:r>
      <w:r w:rsidR="000811AB">
        <w:rPr>
          <w:rFonts w:ascii="Garamond" w:hAnsi="Garamond" w:cs="Times New Roman"/>
          <w:sz w:val="24"/>
          <w:szCs w:val="24"/>
        </w:rPr>
        <w:t>s</w:t>
      </w:r>
      <w:r w:rsidR="00217D67" w:rsidRPr="00217D67">
        <w:rPr>
          <w:rFonts w:ascii="Garamond" w:hAnsi="Garamond" w:cs="Times New Roman"/>
          <w:sz w:val="24"/>
          <w:szCs w:val="24"/>
        </w:rPr>
        <w:t xml:space="preserve"> that teamwork is key to maximizing the student learning experience and enhances the collective expertise of the research group. </w:t>
      </w:r>
      <w:ins w:id="36" w:author="Ahmed Elgeneidy, Prof." w:date="2023-03-14T10:24:00Z">
        <w:r w:rsidR="00154FEA">
          <w:rPr>
            <w:rFonts w:ascii="Garamond" w:hAnsi="Garamond" w:cs="Times New Roman"/>
            <w:sz w:val="24"/>
            <w:szCs w:val="24"/>
          </w:rPr>
          <w:t xml:space="preserve">Postdoctoral fellows and </w:t>
        </w:r>
      </w:ins>
      <w:r w:rsidR="00217D67" w:rsidRPr="00217D67">
        <w:rPr>
          <w:rFonts w:ascii="Garamond" w:hAnsi="Garamond" w:cs="Times New Roman"/>
          <w:sz w:val="24"/>
          <w:szCs w:val="24"/>
        </w:rPr>
        <w:t xml:space="preserve">PhD students </w:t>
      </w:r>
      <w:r w:rsidR="000811AB">
        <w:rPr>
          <w:rFonts w:ascii="Garamond" w:hAnsi="Garamond" w:cs="Times New Roman"/>
          <w:sz w:val="24"/>
          <w:szCs w:val="24"/>
        </w:rPr>
        <w:t xml:space="preserve">are given </w:t>
      </w:r>
      <w:r w:rsidR="00217D67" w:rsidRPr="00217D67">
        <w:rPr>
          <w:rFonts w:ascii="Garamond" w:hAnsi="Garamond" w:cs="Times New Roman"/>
          <w:sz w:val="24"/>
          <w:szCs w:val="24"/>
        </w:rPr>
        <w:t xml:space="preserve">co-supervising duties so they can be ready to lead transport research groups upon graduation. </w:t>
      </w:r>
      <w:r w:rsidR="000811AB">
        <w:rPr>
          <w:rFonts w:ascii="Garamond" w:hAnsi="Garamond" w:cs="Times New Roman"/>
          <w:sz w:val="24"/>
          <w:szCs w:val="24"/>
        </w:rPr>
        <w:t>We</w:t>
      </w:r>
      <w:r w:rsidR="00217D67" w:rsidRPr="00217D67">
        <w:rPr>
          <w:rFonts w:ascii="Garamond" w:hAnsi="Garamond" w:cs="Times New Roman"/>
          <w:sz w:val="24"/>
          <w:szCs w:val="24"/>
        </w:rPr>
        <w:t xml:space="preserve"> a</w:t>
      </w:r>
      <w:r w:rsidR="000811AB">
        <w:rPr>
          <w:rFonts w:ascii="Garamond" w:hAnsi="Garamond" w:cs="Times New Roman"/>
          <w:sz w:val="24"/>
          <w:szCs w:val="24"/>
        </w:rPr>
        <w:t>re</w:t>
      </w:r>
      <w:r w:rsidR="00217D67" w:rsidRPr="00217D67">
        <w:rPr>
          <w:rFonts w:ascii="Garamond" w:hAnsi="Garamond" w:cs="Times New Roman"/>
          <w:sz w:val="24"/>
          <w:szCs w:val="24"/>
        </w:rPr>
        <w:t xml:space="preserve"> committed to supporting students in developing strong teamwork and interpersonal skills (including respectful communication, providing supportive peer feedback, and time management) given that these skills have proven essential to the inclusivity and productivity of </w:t>
      </w:r>
      <w:r w:rsidR="000811AB">
        <w:rPr>
          <w:rFonts w:ascii="Garamond" w:hAnsi="Garamond" w:cs="Times New Roman"/>
          <w:sz w:val="24"/>
          <w:szCs w:val="24"/>
        </w:rPr>
        <w:t>our</w:t>
      </w:r>
      <w:r w:rsidR="00217D67" w:rsidRPr="00217D67">
        <w:rPr>
          <w:rFonts w:ascii="Garamond" w:hAnsi="Garamond" w:cs="Times New Roman"/>
          <w:sz w:val="24"/>
          <w:szCs w:val="24"/>
        </w:rPr>
        <w:t xml:space="preserve"> group’s work in the past. </w:t>
      </w:r>
    </w:p>
    <w:p w14:paraId="01FA5A3A" w14:textId="568F5620" w:rsidR="00943879" w:rsidRDefault="00A703C2" w:rsidP="00BF5EF8">
      <w:pPr>
        <w:pStyle w:val="Normalwithindent"/>
        <w:ind w:firstLine="0"/>
        <w:jc w:val="both"/>
      </w:pPr>
      <w:commentRangeStart w:id="37"/>
      <w:r>
        <w:t xml:space="preserve">While internships provide the real-world experience that has become essential in the modern job market, </w:t>
      </w:r>
      <w:r w:rsidR="00BF5EF8">
        <w:t xml:space="preserve">we recognize that </w:t>
      </w:r>
      <w:r>
        <w:t xml:space="preserve">uncompensated internships threaten to entrench existing socioeconomic inequalities because they are only available to those who can afford to engage in unpaid work. As part of </w:t>
      </w:r>
      <w:r w:rsidR="00BF5EF8">
        <w:t>TRAM’s</w:t>
      </w:r>
      <w:r>
        <w:t xml:space="preserve"> commitment to promoting EDI, all trainees </w:t>
      </w:r>
      <w:r w:rsidR="00BF5EF8">
        <w:t xml:space="preserve">(including undergraduate student interns, master’s and PhD students) receive stipends for the work. </w:t>
      </w:r>
      <w:commentRangeEnd w:id="37"/>
      <w:r w:rsidR="00BF5EF8">
        <w:rPr>
          <w:rStyle w:val="CommentReference"/>
          <w:rFonts w:asciiTheme="minorHAnsi" w:hAnsiTheme="minorHAnsi"/>
        </w:rPr>
        <w:commentReference w:id="37"/>
      </w:r>
    </w:p>
    <w:p w14:paraId="1840A31B" w14:textId="53E7EC28" w:rsidR="005C1A52" w:rsidRPr="005C1A52" w:rsidRDefault="005C1A52" w:rsidP="005C1A52">
      <w:pPr>
        <w:jc w:val="both"/>
        <w:rPr>
          <w:rFonts w:ascii="Garamond" w:hAnsi="Garamond" w:cs="Times New Roman"/>
          <w:sz w:val="24"/>
          <w:szCs w:val="24"/>
        </w:rPr>
      </w:pPr>
      <w:r>
        <w:rPr>
          <w:rFonts w:ascii="Garamond" w:hAnsi="Garamond" w:cs="Times New Roman"/>
          <w:sz w:val="24"/>
          <w:szCs w:val="24"/>
        </w:rPr>
        <w:t>Our</w:t>
      </w:r>
      <w:r w:rsidRPr="00217D67">
        <w:rPr>
          <w:rFonts w:ascii="Garamond" w:hAnsi="Garamond" w:cs="Times New Roman"/>
          <w:sz w:val="24"/>
          <w:szCs w:val="24"/>
        </w:rPr>
        <w:t xml:space="preserve"> team has also been successful in developing diverse knowledge-mobilization strategies (e.g., public presentations, policy briefs, poster projects, op-eds, etc.,) to ensure that research outputs are inclusive, reaching broad public audiences and contributing to social-equity outcomes.</w:t>
      </w:r>
    </w:p>
    <w:p w14:paraId="18CD2121" w14:textId="77777777" w:rsidR="005C1A52" w:rsidRDefault="005C1A52" w:rsidP="00BF5EF8">
      <w:pPr>
        <w:pStyle w:val="Normalwithindent"/>
        <w:ind w:firstLine="0"/>
        <w:jc w:val="both"/>
      </w:pPr>
    </w:p>
    <w:p w14:paraId="260F928E" w14:textId="4691F826" w:rsidR="00943879" w:rsidRPr="00943879" w:rsidRDefault="00943879" w:rsidP="00943879">
      <w:pPr>
        <w:pStyle w:val="Normalwithindent"/>
        <w:numPr>
          <w:ilvl w:val="0"/>
          <w:numId w:val="9"/>
        </w:numPr>
        <w:jc w:val="both"/>
        <w:rPr>
          <w:b/>
          <w:bCs/>
        </w:rPr>
      </w:pPr>
      <w:commentRangeStart w:id="38"/>
      <w:r w:rsidRPr="00943879">
        <w:rPr>
          <w:b/>
          <w:bCs/>
        </w:rPr>
        <w:t xml:space="preserve">Authorship of Academic Outputs </w:t>
      </w:r>
      <w:commentRangeEnd w:id="38"/>
      <w:r>
        <w:rPr>
          <w:rStyle w:val="CommentReference"/>
          <w:rFonts w:asciiTheme="minorHAnsi" w:hAnsiTheme="minorHAnsi"/>
        </w:rPr>
        <w:commentReference w:id="38"/>
      </w:r>
    </w:p>
    <w:p w14:paraId="07B75C45" w14:textId="742F01F3" w:rsidR="00900894" w:rsidRDefault="00327E6D" w:rsidP="00327E6D">
      <w:pPr>
        <w:jc w:val="both"/>
        <w:rPr>
          <w:ins w:id="39" w:author="Ahmed Elgeneidy, Prof." w:date="2023-03-14T10:44:00Z"/>
          <w:rFonts w:ascii="Garamond" w:hAnsi="Garamond" w:cs="Times New Roman"/>
          <w:sz w:val="24"/>
          <w:szCs w:val="24"/>
        </w:rPr>
        <w:pPrChange w:id="40" w:author="Ahmed Elgeneidy, Prof." w:date="2023-03-14T10:51:00Z">
          <w:pPr>
            <w:ind w:left="720" w:hanging="720"/>
            <w:jc w:val="both"/>
          </w:pPr>
        </w:pPrChange>
      </w:pPr>
      <w:ins w:id="41" w:author="Ahmed Elgeneidy, Prof." w:date="2023-03-14T10:40:00Z">
        <w:r>
          <w:rPr>
            <w:rFonts w:ascii="Garamond" w:hAnsi="Garamond" w:cs="Times New Roman"/>
            <w:sz w:val="24"/>
            <w:szCs w:val="24"/>
          </w:rPr>
          <w:t xml:space="preserve">All students will receive credit for their work on TRAM related projects. Students </w:t>
        </w:r>
      </w:ins>
      <w:ins w:id="42" w:author="Ahmed Elgeneidy, Prof." w:date="2023-03-14T10:41:00Z">
        <w:r>
          <w:rPr>
            <w:rFonts w:ascii="Garamond" w:hAnsi="Garamond" w:cs="Times New Roman"/>
            <w:sz w:val="24"/>
            <w:szCs w:val="24"/>
          </w:rPr>
          <w:t>working</w:t>
        </w:r>
      </w:ins>
      <w:ins w:id="43" w:author="Ahmed Elgeneidy, Prof." w:date="2023-03-14T10:40:00Z">
        <w:r>
          <w:rPr>
            <w:rFonts w:ascii="Garamond" w:hAnsi="Garamond" w:cs="Times New Roman"/>
            <w:sz w:val="24"/>
            <w:szCs w:val="24"/>
          </w:rPr>
          <w:t xml:space="preserve"> manuscript</w:t>
        </w:r>
      </w:ins>
      <w:ins w:id="44" w:author="Ahmed Elgeneidy, Prof." w:date="2023-03-14T10:41:00Z">
        <w:r>
          <w:rPr>
            <w:rFonts w:ascii="Garamond" w:hAnsi="Garamond" w:cs="Times New Roman"/>
            <w:sz w:val="24"/>
            <w:szCs w:val="24"/>
          </w:rPr>
          <w:t>s</w:t>
        </w:r>
      </w:ins>
      <w:ins w:id="45" w:author="Ahmed Elgeneidy, Prof." w:date="2023-03-14T10:40:00Z">
        <w:r>
          <w:rPr>
            <w:rFonts w:ascii="Garamond" w:hAnsi="Garamond" w:cs="Times New Roman"/>
            <w:sz w:val="24"/>
            <w:szCs w:val="24"/>
          </w:rPr>
          <w:t xml:space="preserve"> or a report will receive authorship </w:t>
        </w:r>
      </w:ins>
      <w:ins w:id="46" w:author="Ahmed Elgeneidy, Prof." w:date="2023-03-14T10:41:00Z">
        <w:r>
          <w:rPr>
            <w:rFonts w:ascii="Garamond" w:hAnsi="Garamond" w:cs="Times New Roman"/>
            <w:sz w:val="24"/>
            <w:szCs w:val="24"/>
          </w:rPr>
          <w:t xml:space="preserve">depending on their contribution to the development of the manuscript process and how much of their work is included in the final submissions. </w:t>
        </w:r>
        <w:r>
          <w:rPr>
            <w:rFonts w:ascii="Garamond" w:hAnsi="Garamond" w:cs="Times New Roman"/>
            <w:sz w:val="24"/>
            <w:szCs w:val="24"/>
          </w:rPr>
          <w:lastRenderedPageBreak/>
          <w:t>Autho</w:t>
        </w:r>
      </w:ins>
      <w:ins w:id="47" w:author="Ahmed Elgeneidy, Prof." w:date="2023-03-14T10:42:00Z">
        <w:r>
          <w:rPr>
            <w:rFonts w:ascii="Garamond" w:hAnsi="Garamond" w:cs="Times New Roman"/>
            <w:sz w:val="24"/>
            <w:szCs w:val="24"/>
          </w:rPr>
          <w:t>rship order is decided by Prof. El-</w:t>
        </w:r>
        <w:proofErr w:type="spellStart"/>
        <w:r>
          <w:rPr>
            <w:rFonts w:ascii="Garamond" w:hAnsi="Garamond" w:cs="Times New Roman"/>
            <w:sz w:val="24"/>
            <w:szCs w:val="24"/>
          </w:rPr>
          <w:t>Geneidy</w:t>
        </w:r>
        <w:proofErr w:type="spellEnd"/>
        <w:r>
          <w:rPr>
            <w:rFonts w:ascii="Garamond" w:hAnsi="Garamond" w:cs="Times New Roman"/>
            <w:sz w:val="24"/>
            <w:szCs w:val="24"/>
          </w:rPr>
          <w:t xml:space="preserve"> through consultation with students working on the manuscripts.</w:t>
        </w:r>
      </w:ins>
    </w:p>
    <w:p w14:paraId="7F15E157" w14:textId="77777777" w:rsidR="00327E6D" w:rsidRDefault="00327E6D" w:rsidP="00327E6D">
      <w:pPr>
        <w:jc w:val="both"/>
        <w:rPr>
          <w:ins w:id="48" w:author="Ahmed Elgeneidy, Prof." w:date="2023-03-14T10:45:00Z"/>
          <w:rFonts w:ascii="Garamond" w:hAnsi="Garamond" w:cs="Times New Roman"/>
          <w:sz w:val="24"/>
          <w:szCs w:val="24"/>
        </w:rPr>
        <w:pPrChange w:id="49" w:author="Ahmed Elgeneidy, Prof." w:date="2023-03-14T10:51:00Z">
          <w:pPr>
            <w:ind w:left="720" w:hanging="720"/>
            <w:jc w:val="both"/>
          </w:pPr>
        </w:pPrChange>
      </w:pPr>
      <w:ins w:id="50" w:author="Ahmed Elgeneidy, Prof." w:date="2023-03-14T10:44:00Z">
        <w:r>
          <w:rPr>
            <w:rFonts w:ascii="Garamond" w:hAnsi="Garamond" w:cs="Times New Roman"/>
            <w:sz w:val="24"/>
            <w:szCs w:val="24"/>
          </w:rPr>
          <w:t xml:space="preserve">Our team follows </w:t>
        </w:r>
        <w:r w:rsidRPr="00327E6D">
          <w:rPr>
            <w:rFonts w:ascii="Garamond" w:hAnsi="Garamond" w:cs="Times New Roman"/>
            <w:sz w:val="24"/>
            <w:szCs w:val="24"/>
          </w:rPr>
          <w:t>the International Committee of Medical Journal Editors (ICMJE)</w:t>
        </w:r>
        <w:r>
          <w:rPr>
            <w:rFonts w:ascii="Garamond" w:hAnsi="Garamond" w:cs="Times New Roman"/>
            <w:sz w:val="24"/>
            <w:szCs w:val="24"/>
          </w:rPr>
          <w:t xml:space="preserve"> guides on authorship</w:t>
        </w:r>
        <w:r w:rsidRPr="00327E6D">
          <w:rPr>
            <w:rFonts w:ascii="Garamond" w:hAnsi="Garamond" w:cs="Times New Roman"/>
            <w:sz w:val="24"/>
            <w:szCs w:val="24"/>
          </w:rPr>
          <w:t>, wh</w:t>
        </w:r>
        <w:r>
          <w:rPr>
            <w:rFonts w:ascii="Garamond" w:hAnsi="Garamond" w:cs="Times New Roman"/>
            <w:sz w:val="24"/>
            <w:szCs w:val="24"/>
          </w:rPr>
          <w:t>ere all authors need to meet all the following</w:t>
        </w:r>
      </w:ins>
      <w:ins w:id="51" w:author="Ahmed Elgeneidy, Prof." w:date="2023-03-14T10:45:00Z">
        <w:r>
          <w:rPr>
            <w:rFonts w:ascii="Garamond" w:hAnsi="Garamond" w:cs="Times New Roman"/>
            <w:sz w:val="24"/>
            <w:szCs w:val="24"/>
          </w:rPr>
          <w:t xml:space="preserve"> criteria:</w:t>
        </w:r>
      </w:ins>
    </w:p>
    <w:p w14:paraId="16A92756" w14:textId="77777777" w:rsidR="00327E6D" w:rsidRDefault="00327E6D" w:rsidP="00327E6D">
      <w:pPr>
        <w:pStyle w:val="ListParagraph"/>
        <w:numPr>
          <w:ilvl w:val="0"/>
          <w:numId w:val="14"/>
        </w:numPr>
        <w:jc w:val="both"/>
        <w:rPr>
          <w:ins w:id="52" w:author="Ahmed Elgeneidy, Prof." w:date="2023-03-14T10:51:00Z"/>
          <w:rFonts w:ascii="Garamond" w:hAnsi="Garamond" w:cs="Times New Roman"/>
          <w:sz w:val="24"/>
          <w:szCs w:val="24"/>
        </w:rPr>
      </w:pPr>
      <w:ins w:id="53" w:author="Ahmed Elgeneidy, Prof." w:date="2023-03-14T10:44:00Z">
        <w:r w:rsidRPr="00327E6D">
          <w:rPr>
            <w:rFonts w:ascii="Garamond" w:hAnsi="Garamond" w:cs="Times New Roman"/>
            <w:sz w:val="24"/>
            <w:szCs w:val="24"/>
            <w:rPrChange w:id="54" w:author="Ahmed Elgeneidy, Prof." w:date="2023-03-14T10:45:00Z">
              <w:rPr/>
            </w:rPrChange>
          </w:rPr>
          <w:t>Significant involvement in study conception/design, data collection, or data analysis/</w:t>
        </w:r>
        <w:proofErr w:type="gramStart"/>
        <w:r w:rsidRPr="00327E6D">
          <w:rPr>
            <w:rFonts w:ascii="Garamond" w:hAnsi="Garamond" w:cs="Times New Roman"/>
            <w:sz w:val="24"/>
            <w:szCs w:val="24"/>
            <w:rPrChange w:id="55" w:author="Ahmed Elgeneidy, Prof." w:date="2023-03-14T10:45:00Z">
              <w:rPr/>
            </w:rPrChange>
          </w:rPr>
          <w:t>interpretation;</w:t>
        </w:r>
      </w:ins>
      <w:proofErr w:type="gramEnd"/>
    </w:p>
    <w:p w14:paraId="1AD5BDD1" w14:textId="77777777" w:rsidR="00327E6D" w:rsidRDefault="00327E6D" w:rsidP="00327E6D">
      <w:pPr>
        <w:pStyle w:val="ListParagraph"/>
        <w:numPr>
          <w:ilvl w:val="0"/>
          <w:numId w:val="14"/>
        </w:numPr>
        <w:jc w:val="both"/>
        <w:rPr>
          <w:ins w:id="56" w:author="Ahmed Elgeneidy, Prof." w:date="2023-03-14T10:51:00Z"/>
          <w:rFonts w:ascii="Garamond" w:hAnsi="Garamond" w:cs="Times New Roman"/>
          <w:sz w:val="24"/>
          <w:szCs w:val="24"/>
        </w:rPr>
      </w:pPr>
      <w:ins w:id="57" w:author="Ahmed Elgeneidy, Prof." w:date="2023-03-14T10:44:00Z">
        <w:r w:rsidRPr="00327E6D">
          <w:rPr>
            <w:rFonts w:ascii="Garamond" w:hAnsi="Garamond" w:cs="Times New Roman"/>
            <w:sz w:val="24"/>
            <w:szCs w:val="24"/>
            <w:rPrChange w:id="58" w:author="Ahmed Elgeneidy, Prof." w:date="2023-03-14T10:51:00Z">
              <w:rPr/>
            </w:rPrChange>
          </w:rPr>
          <w:t xml:space="preserve">Involvement in drafting or revising </w:t>
        </w:r>
        <w:proofErr w:type="gramStart"/>
        <w:r w:rsidRPr="00327E6D">
          <w:rPr>
            <w:rFonts w:ascii="Garamond" w:hAnsi="Garamond" w:cs="Times New Roman"/>
            <w:sz w:val="24"/>
            <w:szCs w:val="24"/>
            <w:rPrChange w:id="59" w:author="Ahmed Elgeneidy, Prof." w:date="2023-03-14T10:51:00Z">
              <w:rPr/>
            </w:rPrChange>
          </w:rPr>
          <w:t>manuscript;</w:t>
        </w:r>
      </w:ins>
      <w:proofErr w:type="gramEnd"/>
    </w:p>
    <w:p w14:paraId="4F57938F" w14:textId="77777777" w:rsidR="00327E6D" w:rsidRDefault="00327E6D" w:rsidP="00327E6D">
      <w:pPr>
        <w:pStyle w:val="ListParagraph"/>
        <w:numPr>
          <w:ilvl w:val="0"/>
          <w:numId w:val="14"/>
        </w:numPr>
        <w:jc w:val="both"/>
        <w:rPr>
          <w:ins w:id="60" w:author="Ahmed Elgeneidy, Prof." w:date="2023-03-14T10:51:00Z"/>
          <w:rFonts w:ascii="Garamond" w:hAnsi="Garamond" w:cs="Times New Roman"/>
          <w:sz w:val="24"/>
          <w:szCs w:val="24"/>
        </w:rPr>
      </w:pPr>
      <w:ins w:id="61" w:author="Ahmed Elgeneidy, Prof." w:date="2023-03-14T10:44:00Z">
        <w:r w:rsidRPr="00327E6D">
          <w:rPr>
            <w:rFonts w:ascii="Garamond" w:hAnsi="Garamond" w:cs="Times New Roman"/>
            <w:sz w:val="24"/>
            <w:szCs w:val="24"/>
            <w:rPrChange w:id="62" w:author="Ahmed Elgeneidy, Prof." w:date="2023-03-14T10:51:00Z">
              <w:rPr/>
            </w:rPrChange>
          </w:rPr>
          <w:t>Approval of final version of manuscript for publication; and</w:t>
        </w:r>
      </w:ins>
    </w:p>
    <w:p w14:paraId="4A6ABFFD" w14:textId="7D3758D3" w:rsidR="00327E6D" w:rsidRPr="00327E6D" w:rsidRDefault="00327E6D" w:rsidP="00327E6D">
      <w:pPr>
        <w:pStyle w:val="ListParagraph"/>
        <w:numPr>
          <w:ilvl w:val="0"/>
          <w:numId w:val="14"/>
        </w:numPr>
        <w:jc w:val="both"/>
        <w:rPr>
          <w:ins w:id="63" w:author="Ahmed Elgeneidy, Prof." w:date="2023-03-14T10:42:00Z"/>
          <w:rFonts w:ascii="Garamond" w:hAnsi="Garamond" w:cs="Times New Roman"/>
          <w:sz w:val="24"/>
          <w:szCs w:val="24"/>
          <w:rPrChange w:id="64" w:author="Ahmed Elgeneidy, Prof." w:date="2023-03-14T10:51:00Z">
            <w:rPr>
              <w:ins w:id="65" w:author="Ahmed Elgeneidy, Prof." w:date="2023-03-14T10:42:00Z"/>
            </w:rPr>
          </w:rPrChange>
        </w:rPr>
        <w:pPrChange w:id="66" w:author="Ahmed Elgeneidy, Prof." w:date="2023-03-14T10:51:00Z">
          <w:pPr>
            <w:ind w:left="720" w:hanging="720"/>
            <w:jc w:val="both"/>
          </w:pPr>
        </w:pPrChange>
      </w:pPr>
      <w:ins w:id="67" w:author="Ahmed Elgeneidy, Prof." w:date="2023-03-14T10:44:00Z">
        <w:r w:rsidRPr="00327E6D">
          <w:rPr>
            <w:rFonts w:ascii="Garamond" w:hAnsi="Garamond" w:cs="Times New Roman"/>
            <w:sz w:val="24"/>
            <w:szCs w:val="24"/>
            <w:rPrChange w:id="68" w:author="Ahmed Elgeneidy, Prof." w:date="2023-03-14T10:51:00Z">
              <w:rPr/>
            </w:rPrChange>
          </w:rPr>
          <w:t>Responsibility for accuracy and integrity of all aspects of research.</w:t>
        </w:r>
      </w:ins>
    </w:p>
    <w:p w14:paraId="2686EF3E" w14:textId="1CF1C3A0" w:rsidR="00327E6D" w:rsidRPr="00541657" w:rsidRDefault="00327E6D" w:rsidP="00327E6D">
      <w:pPr>
        <w:jc w:val="both"/>
        <w:rPr>
          <w:rFonts w:ascii="Garamond" w:hAnsi="Garamond" w:cs="Times New Roman"/>
          <w:sz w:val="24"/>
          <w:szCs w:val="24"/>
        </w:rPr>
      </w:pPr>
      <w:ins w:id="69" w:author="Ahmed Elgeneidy, Prof." w:date="2023-03-14T10:45:00Z">
        <w:r>
          <w:rPr>
            <w:rFonts w:ascii="Garamond" w:hAnsi="Garamond" w:cs="Times New Roman"/>
            <w:sz w:val="24"/>
            <w:szCs w:val="24"/>
          </w:rPr>
          <w:t xml:space="preserve">Students who are not involved in all the above aspects of </w:t>
        </w:r>
      </w:ins>
      <w:ins w:id="70" w:author="Ahmed Elgeneidy, Prof." w:date="2023-03-14T10:46:00Z">
        <w:r>
          <w:rPr>
            <w:rFonts w:ascii="Garamond" w:hAnsi="Garamond" w:cs="Times New Roman"/>
            <w:sz w:val="24"/>
            <w:szCs w:val="24"/>
          </w:rPr>
          <w:t>the process of developing the manuscript will be included in the acknowledgment section of the manuscript.</w:t>
        </w:r>
      </w:ins>
      <w:ins w:id="71" w:author="Ahmed Elgeneidy, Prof." w:date="2023-03-14T10:47:00Z">
        <w:r>
          <w:rPr>
            <w:rFonts w:ascii="Garamond" w:hAnsi="Garamond" w:cs="Times New Roman"/>
            <w:sz w:val="24"/>
            <w:szCs w:val="24"/>
          </w:rPr>
          <w:t xml:space="preserve"> Authorship order can be altered after the student graduation </w:t>
        </w:r>
      </w:ins>
      <w:ins w:id="72" w:author="Ahmed Elgeneidy, Prof." w:date="2023-03-14T10:48:00Z">
        <w:r>
          <w:rPr>
            <w:rFonts w:ascii="Garamond" w:hAnsi="Garamond" w:cs="Times New Roman"/>
            <w:sz w:val="24"/>
            <w:szCs w:val="24"/>
          </w:rPr>
          <w:t>if the publication involved major revisions and the student was not involved in the revision process. If substantial changes took place after the graduation of a student and they were not interested in being involved in addressin</w:t>
        </w:r>
      </w:ins>
      <w:ins w:id="73" w:author="Ahmed Elgeneidy, Prof." w:date="2023-03-14T10:49:00Z">
        <w:r>
          <w:rPr>
            <w:rFonts w:ascii="Garamond" w:hAnsi="Garamond" w:cs="Times New Roman"/>
            <w:sz w:val="24"/>
            <w:szCs w:val="24"/>
          </w:rPr>
          <w:t xml:space="preserve">g comments or applying changes their names might be removed from the authorship. If the work developed by a student is not at the level of publications and other team members had to rewrite the entire manuscript </w:t>
        </w:r>
      </w:ins>
      <w:ins w:id="74" w:author="Ahmed Elgeneidy, Prof." w:date="2023-03-14T10:50:00Z">
        <w:r>
          <w:rPr>
            <w:rFonts w:ascii="Garamond" w:hAnsi="Garamond" w:cs="Times New Roman"/>
            <w:sz w:val="24"/>
            <w:szCs w:val="24"/>
          </w:rPr>
          <w:t xml:space="preserve">and/or redo most of the analysis to get the paper for publication the </w:t>
        </w:r>
        <w:proofErr w:type="gramStart"/>
        <w:r>
          <w:rPr>
            <w:rFonts w:ascii="Garamond" w:hAnsi="Garamond" w:cs="Times New Roman"/>
            <w:sz w:val="24"/>
            <w:szCs w:val="24"/>
          </w:rPr>
          <w:t>student</w:t>
        </w:r>
        <w:proofErr w:type="gramEnd"/>
        <w:r>
          <w:rPr>
            <w:rFonts w:ascii="Garamond" w:hAnsi="Garamond" w:cs="Times New Roman"/>
            <w:sz w:val="24"/>
            <w:szCs w:val="24"/>
          </w:rPr>
          <w:t xml:space="preserve"> name will be removed if they were not involved in the rewriting and redoing of the analysis.</w:t>
        </w:r>
      </w:ins>
    </w:p>
    <w:p w14:paraId="79700557" w14:textId="3371DE0B" w:rsidR="00900894" w:rsidRPr="00BF5EF8" w:rsidRDefault="008A5D90" w:rsidP="008239C1">
      <w:pPr>
        <w:pStyle w:val="ListParagraph"/>
        <w:numPr>
          <w:ilvl w:val="0"/>
          <w:numId w:val="9"/>
        </w:numPr>
        <w:jc w:val="both"/>
        <w:rPr>
          <w:rFonts w:ascii="Garamond" w:hAnsi="Garamond" w:cs="Times New Roman"/>
          <w:b/>
          <w:bCs/>
          <w:sz w:val="24"/>
          <w:szCs w:val="24"/>
        </w:rPr>
      </w:pPr>
      <w:r w:rsidRPr="00BF5EF8">
        <w:rPr>
          <w:rFonts w:ascii="Garamond" w:hAnsi="Garamond" w:cs="Times New Roman"/>
          <w:b/>
          <w:bCs/>
          <w:sz w:val="24"/>
          <w:szCs w:val="24"/>
        </w:rPr>
        <w:t>Policy Prohibiting Discrimination &amp; Harassment</w:t>
      </w:r>
    </w:p>
    <w:p w14:paraId="513F997D" w14:textId="1D4D4C1D" w:rsidR="004C5BE9" w:rsidRDefault="008A5D90" w:rsidP="00D92DE7">
      <w:pPr>
        <w:jc w:val="both"/>
        <w:rPr>
          <w:rFonts w:ascii="Garamond" w:hAnsi="Garamond" w:cs="Times New Roman"/>
          <w:sz w:val="24"/>
          <w:szCs w:val="24"/>
        </w:rPr>
      </w:pPr>
      <w:r w:rsidRPr="004C5BE9">
        <w:rPr>
          <w:rFonts w:ascii="Garamond" w:hAnsi="Garamond" w:cs="Times New Roman"/>
          <w:sz w:val="24"/>
          <w:szCs w:val="24"/>
        </w:rPr>
        <w:t>TRAM</w:t>
      </w:r>
      <w:r w:rsidR="00FB4E7E" w:rsidRPr="004C5BE9">
        <w:rPr>
          <w:rFonts w:ascii="Garamond" w:hAnsi="Garamond" w:cs="Times New Roman"/>
          <w:sz w:val="24"/>
          <w:szCs w:val="24"/>
        </w:rPr>
        <w:t xml:space="preserve"> prohibits discrimination</w:t>
      </w:r>
      <w:r w:rsidR="004C5BE9" w:rsidRPr="004C5BE9">
        <w:rPr>
          <w:rFonts w:ascii="Garamond" w:hAnsi="Garamond" w:cs="Times New Roman"/>
          <w:sz w:val="24"/>
          <w:szCs w:val="24"/>
        </w:rPr>
        <w:t xml:space="preserve"> and</w:t>
      </w:r>
      <w:r w:rsidR="00FB4E7E" w:rsidRPr="004C5BE9">
        <w:rPr>
          <w:rFonts w:ascii="Garamond" w:hAnsi="Garamond" w:cs="Times New Roman"/>
          <w:sz w:val="24"/>
          <w:szCs w:val="24"/>
        </w:rPr>
        <w:t xml:space="preserve"> harassment, including </w:t>
      </w:r>
      <w:r w:rsidR="004C5BE9" w:rsidRPr="004C5BE9">
        <w:rPr>
          <w:rFonts w:ascii="Garamond" w:hAnsi="Garamond" w:cs="Times New Roman"/>
          <w:sz w:val="24"/>
          <w:szCs w:val="24"/>
        </w:rPr>
        <w:t>(</w:t>
      </w:r>
      <w:r w:rsidR="00FB4E7E" w:rsidRPr="004C5BE9">
        <w:rPr>
          <w:rFonts w:ascii="Garamond" w:hAnsi="Garamond" w:cs="Times New Roman"/>
          <w:sz w:val="24"/>
          <w:szCs w:val="24"/>
        </w:rPr>
        <w:t>but not limited to</w:t>
      </w:r>
      <w:r w:rsidR="004C5BE9" w:rsidRPr="004C5BE9">
        <w:rPr>
          <w:rFonts w:ascii="Garamond" w:hAnsi="Garamond" w:cs="Times New Roman"/>
          <w:sz w:val="24"/>
          <w:szCs w:val="24"/>
        </w:rPr>
        <w:t>)</w:t>
      </w:r>
      <w:r w:rsidR="00FB4E7E" w:rsidRPr="004C5BE9">
        <w:rPr>
          <w:rFonts w:ascii="Garamond" w:hAnsi="Garamond" w:cs="Times New Roman"/>
          <w:sz w:val="24"/>
          <w:szCs w:val="24"/>
        </w:rPr>
        <w:t xml:space="preserve"> </w:t>
      </w:r>
      <w:r w:rsidR="004C5BE9" w:rsidRPr="004C5BE9">
        <w:rPr>
          <w:rFonts w:ascii="Garamond" w:hAnsi="Garamond" w:cs="Times New Roman"/>
          <w:sz w:val="24"/>
          <w:szCs w:val="24"/>
        </w:rPr>
        <w:t>that which is based on</w:t>
      </w:r>
      <w:r w:rsidR="00FB4E7E" w:rsidRPr="004C5BE9">
        <w:rPr>
          <w:rFonts w:ascii="Garamond" w:hAnsi="Garamond" w:cs="Times New Roman"/>
          <w:sz w:val="24"/>
          <w:szCs w:val="24"/>
        </w:rPr>
        <w:t xml:space="preserve"> actual or perceived sex, gender identity, </w:t>
      </w:r>
      <w:r w:rsidRPr="004C5BE9">
        <w:rPr>
          <w:rFonts w:ascii="Garamond" w:hAnsi="Garamond" w:cs="Times New Roman"/>
          <w:sz w:val="24"/>
          <w:szCs w:val="24"/>
        </w:rPr>
        <w:t xml:space="preserve">sexual orientation, </w:t>
      </w:r>
      <w:r w:rsidR="00FB4E7E" w:rsidRPr="004C5BE9">
        <w:rPr>
          <w:rFonts w:ascii="Garamond" w:hAnsi="Garamond" w:cs="Times New Roman"/>
          <w:sz w:val="24"/>
          <w:szCs w:val="24"/>
        </w:rPr>
        <w:t xml:space="preserve">race, ethnicity, </w:t>
      </w:r>
      <w:r w:rsidRPr="004C5BE9">
        <w:rPr>
          <w:rFonts w:ascii="Garamond" w:hAnsi="Garamond" w:cs="Times New Roman"/>
          <w:sz w:val="24"/>
          <w:szCs w:val="24"/>
        </w:rPr>
        <w:t xml:space="preserve">nationality, citizenship status, </w:t>
      </w:r>
      <w:r w:rsidR="00FB4E7E" w:rsidRPr="004C5BE9">
        <w:rPr>
          <w:rFonts w:ascii="Garamond" w:hAnsi="Garamond" w:cs="Times New Roman"/>
          <w:sz w:val="24"/>
          <w:szCs w:val="24"/>
        </w:rPr>
        <w:t xml:space="preserve">disability, socioeconomic </w:t>
      </w:r>
      <w:r w:rsidRPr="004C5BE9">
        <w:rPr>
          <w:rFonts w:ascii="Garamond" w:hAnsi="Garamond" w:cs="Times New Roman"/>
          <w:sz w:val="24"/>
          <w:szCs w:val="24"/>
        </w:rPr>
        <w:t>background</w:t>
      </w:r>
      <w:r w:rsidR="00FB4E7E" w:rsidRPr="004C5BE9">
        <w:rPr>
          <w:rFonts w:ascii="Garamond" w:hAnsi="Garamond" w:cs="Times New Roman"/>
          <w:sz w:val="24"/>
          <w:szCs w:val="24"/>
        </w:rPr>
        <w:t xml:space="preserve">, age, religion, marital status, parental status, </w:t>
      </w:r>
      <w:r w:rsidRPr="004C5BE9">
        <w:rPr>
          <w:rFonts w:ascii="Garamond" w:hAnsi="Garamond" w:cs="Times New Roman"/>
          <w:sz w:val="24"/>
          <w:szCs w:val="24"/>
        </w:rPr>
        <w:t xml:space="preserve">educational status, </w:t>
      </w:r>
      <w:r w:rsidR="00FB4E7E" w:rsidRPr="004C5BE9">
        <w:rPr>
          <w:rFonts w:ascii="Garamond" w:hAnsi="Garamond" w:cs="Times New Roman"/>
          <w:sz w:val="24"/>
          <w:szCs w:val="24"/>
        </w:rPr>
        <w:t>health condition</w:t>
      </w:r>
      <w:r w:rsidR="00F70FC2" w:rsidRPr="004C5BE9">
        <w:rPr>
          <w:rFonts w:ascii="Garamond" w:hAnsi="Garamond" w:cs="Times New Roman"/>
          <w:sz w:val="24"/>
          <w:szCs w:val="24"/>
        </w:rPr>
        <w:t>,</w:t>
      </w:r>
      <w:r w:rsidR="00FB4E7E" w:rsidRPr="004C5BE9">
        <w:rPr>
          <w:rFonts w:ascii="Garamond" w:hAnsi="Garamond" w:cs="Times New Roman"/>
          <w:sz w:val="24"/>
          <w:szCs w:val="24"/>
        </w:rPr>
        <w:t xml:space="preserve"> </w:t>
      </w:r>
      <w:r w:rsidRPr="004C5BE9">
        <w:rPr>
          <w:rFonts w:ascii="Garamond" w:hAnsi="Garamond" w:cs="Times New Roman"/>
          <w:sz w:val="24"/>
          <w:szCs w:val="24"/>
        </w:rPr>
        <w:t xml:space="preserve">or </w:t>
      </w:r>
      <w:r w:rsidR="00FB4E7E" w:rsidRPr="004C5BE9">
        <w:rPr>
          <w:rFonts w:ascii="Garamond" w:hAnsi="Garamond" w:cs="Times New Roman"/>
          <w:sz w:val="24"/>
          <w:szCs w:val="24"/>
        </w:rPr>
        <w:t>criminal record</w:t>
      </w:r>
      <w:r w:rsidRPr="004C5BE9">
        <w:rPr>
          <w:rFonts w:ascii="Garamond" w:hAnsi="Garamond" w:cs="Times New Roman"/>
          <w:sz w:val="24"/>
          <w:szCs w:val="24"/>
        </w:rPr>
        <w:t xml:space="preserve">. </w:t>
      </w:r>
      <w:r w:rsidR="00D92DE7">
        <w:rPr>
          <w:rFonts w:ascii="Garamond" w:hAnsi="Garamond" w:cs="Times New Roman"/>
          <w:sz w:val="24"/>
          <w:szCs w:val="24"/>
        </w:rPr>
        <w:t>McGill university recognizes that “</w:t>
      </w:r>
      <w:r w:rsidR="00D92DE7" w:rsidRPr="00D92DE7">
        <w:rPr>
          <w:rFonts w:ascii="Garamond" w:hAnsi="Garamond" w:cs="Times New Roman"/>
          <w:i/>
          <w:iCs/>
          <w:sz w:val="24"/>
          <w:szCs w:val="24"/>
        </w:rPr>
        <w:t>All members of the University community have the right to work and learn in an environment that is free from harassment and discrimination. The University is committed to fostering a community founded upon the fundamental dignity and worth of all of its members and an equitable environment in which all members of the University can flourish</w:t>
      </w:r>
      <w:r w:rsidR="00D92DE7" w:rsidRPr="00D92DE7">
        <w:rPr>
          <w:rFonts w:ascii="Garamond" w:hAnsi="Garamond" w:cs="Times New Roman"/>
          <w:sz w:val="24"/>
          <w:szCs w:val="24"/>
        </w:rPr>
        <w:t>.</w:t>
      </w:r>
      <w:r w:rsidR="00D92DE7">
        <w:rPr>
          <w:rFonts w:ascii="Garamond" w:hAnsi="Garamond" w:cs="Times New Roman"/>
          <w:sz w:val="24"/>
          <w:szCs w:val="24"/>
        </w:rPr>
        <w:t xml:space="preserve">” </w:t>
      </w:r>
      <w:r w:rsidR="004C5BE9" w:rsidRPr="004C5BE9">
        <w:rPr>
          <w:rFonts w:ascii="Garamond" w:hAnsi="Garamond" w:cs="Times New Roman"/>
          <w:sz w:val="24"/>
          <w:szCs w:val="24"/>
        </w:rPr>
        <w:t xml:space="preserve">All TRAM employees, students, and participants in TRAM’s events are expected to abide by this policy. </w:t>
      </w:r>
    </w:p>
    <w:p w14:paraId="10737C94" w14:textId="4408B26D" w:rsidR="00FB4E7E" w:rsidRPr="004C5BE9" w:rsidRDefault="00197E76" w:rsidP="00D92DE7">
      <w:pPr>
        <w:jc w:val="both"/>
        <w:rPr>
          <w:rFonts w:ascii="Garamond" w:hAnsi="Garamond" w:cs="Times New Roman"/>
          <w:sz w:val="24"/>
          <w:szCs w:val="24"/>
        </w:rPr>
      </w:pPr>
      <w:r w:rsidRPr="00541657">
        <w:rPr>
          <w:rFonts w:ascii="Garamond" w:hAnsi="Garamond" w:cs="Times New Roman"/>
          <w:sz w:val="24"/>
          <w:szCs w:val="24"/>
        </w:rPr>
        <w:t xml:space="preserve">TRAM’s </w:t>
      </w:r>
      <w:r w:rsidR="00226828">
        <w:rPr>
          <w:rFonts w:ascii="Garamond" w:hAnsi="Garamond" w:cs="Times New Roman"/>
          <w:sz w:val="24"/>
          <w:szCs w:val="24"/>
        </w:rPr>
        <w:t xml:space="preserve">policy </w:t>
      </w:r>
      <w:r w:rsidRPr="00541657">
        <w:rPr>
          <w:rFonts w:ascii="Garamond" w:hAnsi="Garamond" w:cs="Times New Roman"/>
          <w:sz w:val="24"/>
          <w:szCs w:val="24"/>
        </w:rPr>
        <w:t>is guided by clear definitions of discrimination</w:t>
      </w:r>
      <w:r w:rsidR="004C5BE9">
        <w:rPr>
          <w:rFonts w:ascii="Garamond" w:hAnsi="Garamond" w:cs="Times New Roman"/>
          <w:sz w:val="24"/>
          <w:szCs w:val="24"/>
        </w:rPr>
        <w:t xml:space="preserve"> and </w:t>
      </w:r>
      <w:r w:rsidRPr="00541657">
        <w:rPr>
          <w:rFonts w:ascii="Garamond" w:hAnsi="Garamond" w:cs="Times New Roman"/>
          <w:sz w:val="24"/>
          <w:szCs w:val="24"/>
        </w:rPr>
        <w:t>harassment</w:t>
      </w:r>
      <w:r w:rsidR="004C5BE9">
        <w:rPr>
          <w:rFonts w:ascii="Garamond" w:hAnsi="Garamond" w:cs="Times New Roman"/>
          <w:sz w:val="24"/>
          <w:szCs w:val="24"/>
        </w:rPr>
        <w:t xml:space="preserve">, </w:t>
      </w:r>
      <w:r w:rsidRPr="00541657">
        <w:rPr>
          <w:rFonts w:ascii="Garamond" w:hAnsi="Garamond" w:cs="Times New Roman"/>
          <w:sz w:val="24"/>
          <w:szCs w:val="24"/>
        </w:rPr>
        <w:t>as outline</w:t>
      </w:r>
      <w:r w:rsidR="00DB3952" w:rsidRPr="00541657">
        <w:rPr>
          <w:rFonts w:ascii="Garamond" w:hAnsi="Garamond" w:cs="Times New Roman"/>
          <w:sz w:val="24"/>
          <w:szCs w:val="24"/>
        </w:rPr>
        <w:t>d</w:t>
      </w:r>
      <w:r w:rsidRPr="00541657">
        <w:rPr>
          <w:rFonts w:ascii="Garamond" w:hAnsi="Garamond" w:cs="Times New Roman"/>
          <w:sz w:val="24"/>
          <w:szCs w:val="24"/>
        </w:rPr>
        <w:t xml:space="preserve"> below. </w:t>
      </w:r>
    </w:p>
    <w:p w14:paraId="4F73D285" w14:textId="1D5E3A35" w:rsidR="00900894" w:rsidRPr="00516EDF" w:rsidRDefault="00FB4E7E" w:rsidP="00D92DE7">
      <w:pPr>
        <w:pStyle w:val="ListParagraph"/>
        <w:numPr>
          <w:ilvl w:val="1"/>
          <w:numId w:val="10"/>
        </w:numPr>
        <w:jc w:val="both"/>
        <w:rPr>
          <w:rFonts w:ascii="Garamond" w:hAnsi="Garamond" w:cs="Times New Roman"/>
          <w:sz w:val="24"/>
          <w:szCs w:val="24"/>
        </w:rPr>
      </w:pPr>
      <w:r w:rsidRPr="00516EDF">
        <w:rPr>
          <w:rFonts w:ascii="Garamond" w:hAnsi="Garamond" w:cs="Times New Roman"/>
          <w:sz w:val="24"/>
          <w:szCs w:val="24"/>
        </w:rPr>
        <w:t>What is discrimination</w:t>
      </w:r>
      <w:r w:rsidR="00DB3952" w:rsidRPr="00516EDF">
        <w:rPr>
          <w:rFonts w:ascii="Garamond" w:hAnsi="Garamond" w:cs="Times New Roman"/>
          <w:sz w:val="24"/>
          <w:szCs w:val="24"/>
        </w:rPr>
        <w:t xml:space="preserve">? </w:t>
      </w:r>
    </w:p>
    <w:p w14:paraId="3AE4377E" w14:textId="6274268E" w:rsidR="00F70FC2" w:rsidRPr="00541657" w:rsidRDefault="00FB4E7E" w:rsidP="00D92DE7">
      <w:pPr>
        <w:jc w:val="both"/>
        <w:rPr>
          <w:rFonts w:ascii="Garamond" w:hAnsi="Garamond" w:cs="Times New Roman"/>
          <w:sz w:val="24"/>
          <w:szCs w:val="24"/>
        </w:rPr>
      </w:pPr>
      <w:commentRangeStart w:id="75"/>
      <w:r w:rsidRPr="00541657">
        <w:rPr>
          <w:rFonts w:ascii="Garamond" w:hAnsi="Garamond" w:cs="Times New Roman"/>
          <w:sz w:val="24"/>
          <w:szCs w:val="24"/>
        </w:rPr>
        <w:t>Discriminatory behavio</w:t>
      </w:r>
      <w:r w:rsidR="00DB3952" w:rsidRPr="00541657">
        <w:rPr>
          <w:rFonts w:ascii="Garamond" w:hAnsi="Garamond" w:cs="Times New Roman"/>
          <w:sz w:val="24"/>
          <w:szCs w:val="24"/>
        </w:rPr>
        <w:t>u</w:t>
      </w:r>
      <w:r w:rsidRPr="00541657">
        <w:rPr>
          <w:rFonts w:ascii="Garamond" w:hAnsi="Garamond" w:cs="Times New Roman"/>
          <w:sz w:val="24"/>
          <w:szCs w:val="24"/>
        </w:rPr>
        <w:t>r includes</w:t>
      </w:r>
      <w:r w:rsidR="00381BE9" w:rsidRPr="00541657">
        <w:rPr>
          <w:rFonts w:ascii="Garamond" w:hAnsi="Garamond" w:cs="Times New Roman"/>
          <w:sz w:val="24"/>
          <w:szCs w:val="24"/>
        </w:rPr>
        <w:t xml:space="preserve"> prejudice</w:t>
      </w:r>
      <w:r w:rsidR="00F70FC2" w:rsidRPr="00541657">
        <w:rPr>
          <w:rFonts w:ascii="Garamond" w:hAnsi="Garamond" w:cs="Times New Roman"/>
          <w:sz w:val="24"/>
          <w:szCs w:val="24"/>
        </w:rPr>
        <w:t xml:space="preserve">, unfair treatment, </w:t>
      </w:r>
      <w:r w:rsidR="00381BE9" w:rsidRPr="00541657">
        <w:rPr>
          <w:rFonts w:ascii="Garamond" w:hAnsi="Garamond" w:cs="Times New Roman"/>
          <w:sz w:val="24"/>
          <w:szCs w:val="24"/>
        </w:rPr>
        <w:t>and/</w:t>
      </w:r>
      <w:r w:rsidR="00F70FC2" w:rsidRPr="00541657">
        <w:rPr>
          <w:rFonts w:ascii="Garamond" w:hAnsi="Garamond" w:cs="Times New Roman"/>
          <w:sz w:val="24"/>
          <w:szCs w:val="24"/>
        </w:rPr>
        <w:t xml:space="preserve">or comments that have an </w:t>
      </w:r>
      <w:r w:rsidRPr="00541657">
        <w:rPr>
          <w:rFonts w:ascii="Garamond" w:hAnsi="Garamond" w:cs="Times New Roman"/>
          <w:sz w:val="24"/>
          <w:szCs w:val="24"/>
        </w:rPr>
        <w:t xml:space="preserve">unequal </w:t>
      </w:r>
      <w:r w:rsidR="00F70FC2" w:rsidRPr="00541657">
        <w:rPr>
          <w:rFonts w:ascii="Garamond" w:hAnsi="Garamond" w:cs="Times New Roman"/>
          <w:sz w:val="24"/>
          <w:szCs w:val="24"/>
        </w:rPr>
        <w:t>effect</w:t>
      </w:r>
      <w:r w:rsidRPr="00541657">
        <w:rPr>
          <w:rFonts w:ascii="Garamond" w:hAnsi="Garamond" w:cs="Times New Roman"/>
          <w:sz w:val="24"/>
          <w:szCs w:val="24"/>
        </w:rPr>
        <w:t xml:space="preserve"> </w:t>
      </w:r>
      <w:r w:rsidR="00381BE9" w:rsidRPr="00541657">
        <w:rPr>
          <w:rFonts w:ascii="Garamond" w:hAnsi="Garamond" w:cs="Times New Roman"/>
          <w:sz w:val="24"/>
          <w:szCs w:val="24"/>
        </w:rPr>
        <w:t>based on</w:t>
      </w:r>
      <w:r w:rsidRPr="00541657">
        <w:rPr>
          <w:rFonts w:ascii="Garamond" w:hAnsi="Garamond" w:cs="Times New Roman"/>
          <w:sz w:val="24"/>
          <w:szCs w:val="24"/>
        </w:rPr>
        <w:t xml:space="preserve"> actual or perceived </w:t>
      </w:r>
      <w:r w:rsidR="00F70FC2" w:rsidRPr="00541657">
        <w:rPr>
          <w:rFonts w:ascii="Garamond" w:hAnsi="Garamond" w:cs="Times New Roman"/>
          <w:sz w:val="24"/>
          <w:szCs w:val="24"/>
        </w:rPr>
        <w:t>sex, gender identity, sexual orientation, race, ethnicity, nationality, citizenship status, disability, socioeconomic background, age, religion, marital status, parental status, educational status, health condition, criminal record</w:t>
      </w:r>
      <w:r w:rsidR="004C5BE9">
        <w:rPr>
          <w:rFonts w:ascii="Garamond" w:hAnsi="Garamond" w:cs="Times New Roman"/>
          <w:sz w:val="24"/>
          <w:szCs w:val="24"/>
        </w:rPr>
        <w:t>, or the intersection of any of the above.</w:t>
      </w:r>
    </w:p>
    <w:p w14:paraId="0920FD86" w14:textId="766E6624" w:rsidR="00900894" w:rsidRPr="00541657" w:rsidRDefault="00FB4E7E" w:rsidP="00516EDF">
      <w:pPr>
        <w:pStyle w:val="ListParagraph"/>
        <w:numPr>
          <w:ilvl w:val="1"/>
          <w:numId w:val="10"/>
        </w:numPr>
        <w:rPr>
          <w:rFonts w:ascii="Garamond" w:hAnsi="Garamond" w:cs="Times New Roman"/>
          <w:sz w:val="24"/>
          <w:szCs w:val="24"/>
        </w:rPr>
      </w:pPr>
      <w:r w:rsidRPr="00541657">
        <w:rPr>
          <w:rFonts w:ascii="Garamond" w:hAnsi="Garamond" w:cs="Times New Roman"/>
          <w:sz w:val="24"/>
          <w:szCs w:val="24"/>
        </w:rPr>
        <w:t>What is harassment</w:t>
      </w:r>
      <w:r w:rsidR="00F148BA" w:rsidRPr="00541657">
        <w:rPr>
          <w:rFonts w:ascii="Garamond" w:hAnsi="Garamond" w:cs="Times New Roman"/>
          <w:sz w:val="24"/>
          <w:szCs w:val="24"/>
        </w:rPr>
        <w:t xml:space="preserve">? </w:t>
      </w:r>
    </w:p>
    <w:p w14:paraId="0A35989C" w14:textId="5A324F55" w:rsidR="00FB4E7E" w:rsidRPr="00541657" w:rsidRDefault="00F148BA" w:rsidP="00D92DE7">
      <w:pPr>
        <w:ind w:left="360"/>
        <w:jc w:val="both"/>
        <w:rPr>
          <w:rFonts w:ascii="Garamond" w:hAnsi="Garamond" w:cs="Times New Roman"/>
          <w:sz w:val="24"/>
          <w:szCs w:val="24"/>
        </w:rPr>
      </w:pPr>
      <w:r w:rsidRPr="00541657">
        <w:rPr>
          <w:rFonts w:ascii="Garamond" w:hAnsi="Garamond" w:cs="Times New Roman"/>
          <w:sz w:val="24"/>
          <w:szCs w:val="24"/>
        </w:rPr>
        <w:t>H</w:t>
      </w:r>
      <w:r w:rsidR="00FB4E7E" w:rsidRPr="00541657">
        <w:rPr>
          <w:rFonts w:ascii="Garamond" w:hAnsi="Garamond" w:cs="Times New Roman"/>
          <w:sz w:val="24"/>
          <w:szCs w:val="24"/>
        </w:rPr>
        <w:t xml:space="preserve">arassment </w:t>
      </w:r>
      <w:r w:rsidRPr="00541657">
        <w:rPr>
          <w:rFonts w:ascii="Garamond" w:hAnsi="Garamond" w:cs="Times New Roman"/>
          <w:sz w:val="24"/>
          <w:szCs w:val="24"/>
        </w:rPr>
        <w:t>refers to</w:t>
      </w:r>
      <w:r w:rsidR="00FB4E7E" w:rsidRPr="00541657">
        <w:rPr>
          <w:rFonts w:ascii="Garamond" w:hAnsi="Garamond" w:cs="Times New Roman"/>
          <w:sz w:val="24"/>
          <w:szCs w:val="24"/>
        </w:rPr>
        <w:t xml:space="preserve"> any unwanted verbal or physical conduct that is reasonably experienced as </w:t>
      </w:r>
      <w:r w:rsidRPr="00541657">
        <w:rPr>
          <w:rFonts w:ascii="Garamond" w:hAnsi="Garamond" w:cs="Times New Roman"/>
          <w:sz w:val="24"/>
          <w:szCs w:val="24"/>
        </w:rPr>
        <w:t xml:space="preserve">intimidating, demeaning, derogatory, </w:t>
      </w:r>
      <w:r w:rsidR="00FB4E7E" w:rsidRPr="00541657">
        <w:rPr>
          <w:rFonts w:ascii="Garamond" w:hAnsi="Garamond" w:cs="Times New Roman"/>
          <w:sz w:val="24"/>
          <w:szCs w:val="24"/>
        </w:rPr>
        <w:t xml:space="preserve">threatening, abusive, coercive, </w:t>
      </w:r>
      <w:r w:rsidRPr="00541657">
        <w:rPr>
          <w:rFonts w:ascii="Garamond" w:hAnsi="Garamond" w:cs="Times New Roman"/>
          <w:sz w:val="24"/>
          <w:szCs w:val="24"/>
        </w:rPr>
        <w:t>exploitative, or</w:t>
      </w:r>
      <w:r w:rsidR="00FB4E7E" w:rsidRPr="00541657">
        <w:rPr>
          <w:rFonts w:ascii="Garamond" w:hAnsi="Garamond" w:cs="Times New Roman"/>
          <w:sz w:val="24"/>
          <w:szCs w:val="24"/>
        </w:rPr>
        <w:t xml:space="preserve"> harmful.</w:t>
      </w:r>
      <w:r w:rsidRPr="00541657">
        <w:rPr>
          <w:rFonts w:ascii="Garamond" w:hAnsi="Garamond" w:cs="Times New Roman"/>
          <w:sz w:val="24"/>
          <w:szCs w:val="24"/>
        </w:rPr>
        <w:t xml:space="preserve"> </w:t>
      </w:r>
      <w:r w:rsidR="00FB4E7E" w:rsidRPr="00541657">
        <w:rPr>
          <w:rFonts w:ascii="Garamond" w:hAnsi="Garamond" w:cs="Times New Roman"/>
          <w:sz w:val="24"/>
          <w:szCs w:val="24"/>
        </w:rPr>
        <w:t>Harassment includes, but is not limited to:</w:t>
      </w:r>
    </w:p>
    <w:p w14:paraId="1B3608C3" w14:textId="1CF7F678" w:rsidR="00FB4E7E" w:rsidRPr="00541657" w:rsidRDefault="00FB4E7E" w:rsidP="00D92DE7">
      <w:pPr>
        <w:pStyle w:val="ListParagraph"/>
        <w:jc w:val="both"/>
        <w:rPr>
          <w:rFonts w:ascii="Garamond" w:hAnsi="Garamond" w:cs="Times New Roman"/>
          <w:sz w:val="24"/>
          <w:szCs w:val="24"/>
        </w:rPr>
      </w:pPr>
      <w:r w:rsidRPr="00541657">
        <w:rPr>
          <w:rFonts w:ascii="Garamond" w:hAnsi="Garamond" w:cs="Times New Roman"/>
          <w:sz w:val="24"/>
          <w:szCs w:val="24"/>
        </w:rPr>
        <w:lastRenderedPageBreak/>
        <w:t>• Sexual harassment, such as unwelcome sexual advances or other verbal or physical contact of a sexual nature</w:t>
      </w:r>
      <w:r w:rsidR="004C5BE9">
        <w:rPr>
          <w:rFonts w:ascii="Garamond" w:hAnsi="Garamond" w:cs="Times New Roman"/>
          <w:sz w:val="24"/>
          <w:szCs w:val="24"/>
        </w:rPr>
        <w:t>.</w:t>
      </w:r>
      <w:r w:rsidRPr="00541657">
        <w:rPr>
          <w:rFonts w:ascii="Garamond" w:hAnsi="Garamond" w:cs="Times New Roman"/>
          <w:sz w:val="24"/>
          <w:szCs w:val="24"/>
        </w:rPr>
        <w:t xml:space="preserve"> </w:t>
      </w:r>
    </w:p>
    <w:p w14:paraId="0D1716D3" w14:textId="61474AF6" w:rsidR="00FB4E7E" w:rsidRPr="00D92DE7" w:rsidRDefault="00FB4E7E" w:rsidP="00D92DE7">
      <w:pPr>
        <w:pStyle w:val="ListParagraph"/>
        <w:jc w:val="both"/>
        <w:rPr>
          <w:rFonts w:ascii="Garamond" w:hAnsi="Garamond" w:cs="Times New Roman"/>
          <w:sz w:val="24"/>
          <w:szCs w:val="24"/>
        </w:rPr>
      </w:pPr>
      <w:r w:rsidRPr="00541657">
        <w:rPr>
          <w:rFonts w:ascii="Garamond" w:hAnsi="Garamond" w:cs="Times New Roman"/>
          <w:sz w:val="24"/>
          <w:szCs w:val="24"/>
        </w:rPr>
        <w:t xml:space="preserve">• Harassment </w:t>
      </w:r>
      <w:r w:rsidR="00F148BA" w:rsidRPr="00541657">
        <w:rPr>
          <w:rFonts w:ascii="Garamond" w:hAnsi="Garamond" w:cs="Times New Roman"/>
          <w:sz w:val="24"/>
          <w:szCs w:val="24"/>
        </w:rPr>
        <w:t>can further</w:t>
      </w:r>
      <w:r w:rsidRPr="00541657">
        <w:rPr>
          <w:rFonts w:ascii="Garamond" w:hAnsi="Garamond" w:cs="Times New Roman"/>
          <w:sz w:val="24"/>
          <w:szCs w:val="24"/>
        </w:rPr>
        <w:t xml:space="preserve"> include behaviors such as stalking, bullying, hostility or abuse based on </w:t>
      </w:r>
      <w:r w:rsidR="00D92DE7" w:rsidRPr="00541657">
        <w:rPr>
          <w:rFonts w:ascii="Garamond" w:hAnsi="Garamond" w:cs="Times New Roman"/>
          <w:sz w:val="24"/>
          <w:szCs w:val="24"/>
        </w:rPr>
        <w:t>actual or perceived sex, gender identity, sexual orientation, race, ethnicity, nationality, citizenship status, disability, socioeconomic background, age, religion, marital status, parental status, educational status, health condition, criminal record</w:t>
      </w:r>
      <w:r w:rsidR="00D92DE7">
        <w:rPr>
          <w:rFonts w:ascii="Garamond" w:hAnsi="Garamond" w:cs="Times New Roman"/>
          <w:sz w:val="24"/>
          <w:szCs w:val="24"/>
        </w:rPr>
        <w:t>, or the intersection of any of the above.</w:t>
      </w:r>
    </w:p>
    <w:p w14:paraId="49D3645C" w14:textId="77777777" w:rsidR="00FB4E7E" w:rsidRPr="00541657" w:rsidRDefault="00FB4E7E" w:rsidP="00D92DE7">
      <w:pPr>
        <w:pStyle w:val="ListParagraph"/>
        <w:jc w:val="both"/>
        <w:rPr>
          <w:rFonts w:ascii="Garamond" w:hAnsi="Garamond" w:cs="Times New Roman"/>
          <w:sz w:val="24"/>
          <w:szCs w:val="24"/>
        </w:rPr>
      </w:pPr>
      <w:r w:rsidRPr="00541657">
        <w:rPr>
          <w:rFonts w:ascii="Garamond" w:hAnsi="Garamond" w:cs="Times New Roman"/>
          <w:sz w:val="24"/>
          <w:szCs w:val="24"/>
        </w:rPr>
        <w:t xml:space="preserve">• Harassment may consist of a single intense and severe act, or of multiple </w:t>
      </w:r>
    </w:p>
    <w:p w14:paraId="4DBE07BC" w14:textId="77777777" w:rsidR="00FB4E7E" w:rsidRPr="00541657" w:rsidRDefault="00FB4E7E" w:rsidP="00D92DE7">
      <w:pPr>
        <w:pStyle w:val="ListParagraph"/>
        <w:jc w:val="both"/>
        <w:rPr>
          <w:rFonts w:ascii="Garamond" w:hAnsi="Garamond" w:cs="Times New Roman"/>
          <w:sz w:val="24"/>
          <w:szCs w:val="24"/>
        </w:rPr>
      </w:pPr>
      <w:r w:rsidRPr="00541657">
        <w:rPr>
          <w:rFonts w:ascii="Garamond" w:hAnsi="Garamond" w:cs="Times New Roman"/>
          <w:sz w:val="24"/>
          <w:szCs w:val="24"/>
        </w:rPr>
        <w:t xml:space="preserve">persistent or pervasive acts which are demeaning, abusive, offensive, or </w:t>
      </w:r>
    </w:p>
    <w:p w14:paraId="0E3B9E8D" w14:textId="77777777" w:rsidR="00FB4E7E" w:rsidRPr="00541657" w:rsidRDefault="00FB4E7E" w:rsidP="00D92DE7">
      <w:pPr>
        <w:pStyle w:val="ListParagraph"/>
        <w:jc w:val="both"/>
        <w:rPr>
          <w:rFonts w:ascii="Garamond" w:hAnsi="Garamond" w:cs="Times New Roman"/>
          <w:sz w:val="24"/>
          <w:szCs w:val="24"/>
        </w:rPr>
      </w:pPr>
      <w:r w:rsidRPr="00541657">
        <w:rPr>
          <w:rFonts w:ascii="Garamond" w:hAnsi="Garamond" w:cs="Times New Roman"/>
          <w:sz w:val="24"/>
          <w:szCs w:val="24"/>
        </w:rPr>
        <w:t>create a hostile environment.</w:t>
      </w:r>
    </w:p>
    <w:p w14:paraId="203E463D" w14:textId="77777777" w:rsidR="00FB4E7E" w:rsidRPr="00541657" w:rsidRDefault="00FB4E7E" w:rsidP="00D92DE7">
      <w:pPr>
        <w:pStyle w:val="ListParagraph"/>
        <w:jc w:val="both"/>
        <w:rPr>
          <w:rFonts w:ascii="Garamond" w:hAnsi="Garamond" w:cs="Times New Roman"/>
          <w:sz w:val="24"/>
          <w:szCs w:val="24"/>
        </w:rPr>
      </w:pPr>
      <w:r w:rsidRPr="00541657">
        <w:rPr>
          <w:rFonts w:ascii="Garamond" w:hAnsi="Garamond" w:cs="Times New Roman"/>
          <w:sz w:val="24"/>
          <w:szCs w:val="24"/>
        </w:rPr>
        <w:t xml:space="preserve">• Harassment may also include circulation of written or graphic material </w:t>
      </w:r>
    </w:p>
    <w:p w14:paraId="4961AE33" w14:textId="101962C9" w:rsidR="00FB4E7E" w:rsidRPr="00541657" w:rsidRDefault="00FB4E7E" w:rsidP="00D92DE7">
      <w:pPr>
        <w:pStyle w:val="ListParagraph"/>
        <w:jc w:val="both"/>
        <w:rPr>
          <w:rFonts w:ascii="Garamond" w:hAnsi="Garamond" w:cs="Times New Roman"/>
          <w:sz w:val="24"/>
          <w:szCs w:val="24"/>
        </w:rPr>
      </w:pPr>
      <w:r w:rsidRPr="00541657">
        <w:rPr>
          <w:rFonts w:ascii="Garamond" w:hAnsi="Garamond" w:cs="Times New Roman"/>
          <w:sz w:val="24"/>
          <w:szCs w:val="24"/>
        </w:rPr>
        <w:t>that denigrates or shows hostility toward an individual or group.</w:t>
      </w:r>
      <w:r w:rsidRPr="00541657">
        <w:rPr>
          <w:rFonts w:ascii="Garamond" w:hAnsi="Garamond" w:cs="Times New Roman"/>
          <w:sz w:val="24"/>
          <w:szCs w:val="24"/>
        </w:rPr>
        <w:cr/>
      </w:r>
      <w:commentRangeEnd w:id="75"/>
      <w:r w:rsidR="00E00833">
        <w:rPr>
          <w:rStyle w:val="CommentReference"/>
        </w:rPr>
        <w:commentReference w:id="75"/>
      </w:r>
    </w:p>
    <w:p w14:paraId="766A747F" w14:textId="6D041748" w:rsidR="004C5BE9" w:rsidRPr="004C5BE9" w:rsidRDefault="004C5BE9" w:rsidP="004C5BE9">
      <w:pPr>
        <w:pStyle w:val="ListParagraph"/>
        <w:numPr>
          <w:ilvl w:val="1"/>
          <w:numId w:val="10"/>
        </w:numPr>
        <w:jc w:val="both"/>
        <w:rPr>
          <w:rFonts w:ascii="Garamond" w:hAnsi="Garamond" w:cs="Times New Roman"/>
          <w:sz w:val="24"/>
          <w:szCs w:val="24"/>
        </w:rPr>
      </w:pPr>
      <w:r w:rsidRPr="004C5BE9">
        <w:rPr>
          <w:rFonts w:ascii="Garamond" w:hAnsi="Garamond" w:cs="Times New Roman"/>
          <w:sz w:val="24"/>
          <w:szCs w:val="24"/>
        </w:rPr>
        <w:t>Reporting discrimination or harassment</w:t>
      </w:r>
    </w:p>
    <w:p w14:paraId="09FA20D1" w14:textId="5874082C" w:rsidR="004C5BE9" w:rsidRPr="004C5BE9" w:rsidRDefault="004C5BE9" w:rsidP="00D92DE7">
      <w:pPr>
        <w:jc w:val="both"/>
        <w:rPr>
          <w:rFonts w:ascii="Garamond" w:hAnsi="Garamond" w:cs="Times New Roman"/>
          <w:sz w:val="24"/>
          <w:szCs w:val="24"/>
        </w:rPr>
      </w:pPr>
      <w:commentRangeStart w:id="76"/>
      <w:r w:rsidRPr="004C5BE9">
        <w:rPr>
          <w:rFonts w:ascii="Garamond" w:hAnsi="Garamond" w:cs="Times New Roman"/>
          <w:sz w:val="24"/>
          <w:szCs w:val="24"/>
        </w:rPr>
        <w:t>TRAM encourages anyone who has experienced or witnessed harassment or discrimination to use one of the reporting options outlined in this policy.</w:t>
      </w:r>
    </w:p>
    <w:p w14:paraId="716E1719" w14:textId="17103EFB" w:rsidR="00E00833" w:rsidDel="00082F4B" w:rsidRDefault="004C5BE9" w:rsidP="00082F4B">
      <w:pPr>
        <w:spacing w:after="0"/>
        <w:jc w:val="both"/>
        <w:rPr>
          <w:moveFrom w:id="77" w:author="Ahmed Elgeneidy, Prof." w:date="2023-03-14T10:54:00Z"/>
          <w:rFonts w:ascii="Garamond" w:hAnsi="Garamond" w:cs="Times New Roman"/>
          <w:sz w:val="24"/>
          <w:szCs w:val="24"/>
        </w:rPr>
      </w:pPr>
      <w:r w:rsidRPr="00541657">
        <w:rPr>
          <w:rFonts w:ascii="Garamond" w:hAnsi="Garamond" w:cs="Times New Roman"/>
          <w:sz w:val="24"/>
          <w:szCs w:val="24"/>
        </w:rPr>
        <w:t>If participants in any of TRAM’s activities or events experience or witness any inappropriate conduct, discrimination, or harassment, they are encouraged to immediately report the conduct</w:t>
      </w:r>
      <w:r>
        <w:rPr>
          <w:rFonts w:ascii="Garamond" w:hAnsi="Garamond" w:cs="Times New Roman"/>
          <w:sz w:val="24"/>
          <w:szCs w:val="24"/>
        </w:rPr>
        <w:t xml:space="preserve"> to </w:t>
      </w:r>
      <w:ins w:id="78" w:author="Ahmed Elgeneidy, Prof." w:date="2023-03-14T10:53:00Z">
        <w:r w:rsidR="00082F4B">
          <w:rPr>
            <w:rFonts w:ascii="Garamond" w:hAnsi="Garamond" w:cs="Times New Roman"/>
            <w:sz w:val="24"/>
            <w:szCs w:val="24"/>
          </w:rPr>
          <w:t>Prof. Ahmed El-</w:t>
        </w:r>
        <w:proofErr w:type="spellStart"/>
        <w:r w:rsidR="00082F4B">
          <w:rPr>
            <w:rFonts w:ascii="Garamond" w:hAnsi="Garamond" w:cs="Times New Roman"/>
            <w:sz w:val="24"/>
            <w:szCs w:val="24"/>
          </w:rPr>
          <w:t>Geneidy</w:t>
        </w:r>
        <w:proofErr w:type="spellEnd"/>
        <w:r w:rsidR="00082F4B">
          <w:rPr>
            <w:rFonts w:ascii="Garamond" w:hAnsi="Garamond" w:cs="Times New Roman"/>
            <w:sz w:val="24"/>
            <w:szCs w:val="24"/>
          </w:rPr>
          <w:t xml:space="preserve"> (</w:t>
        </w:r>
        <w:r w:rsidR="00082F4B">
          <w:rPr>
            <w:rFonts w:ascii="Garamond" w:hAnsi="Garamond" w:cs="Times New Roman"/>
            <w:sz w:val="24"/>
            <w:szCs w:val="24"/>
          </w:rPr>
          <w:fldChar w:fldCharType="begin"/>
        </w:r>
        <w:r w:rsidR="00082F4B">
          <w:rPr>
            <w:rFonts w:ascii="Garamond" w:hAnsi="Garamond" w:cs="Times New Roman"/>
            <w:sz w:val="24"/>
            <w:szCs w:val="24"/>
          </w:rPr>
          <w:instrText xml:space="preserve"> HYPERLINK "mailto:ahmed.elgeneidy@mcgill.ca" </w:instrText>
        </w:r>
        <w:r w:rsidR="00082F4B">
          <w:rPr>
            <w:rFonts w:ascii="Garamond" w:hAnsi="Garamond" w:cs="Times New Roman"/>
            <w:sz w:val="24"/>
            <w:szCs w:val="24"/>
          </w:rPr>
          <w:fldChar w:fldCharType="separate"/>
        </w:r>
        <w:r w:rsidR="00082F4B" w:rsidRPr="00E55C9D">
          <w:rPr>
            <w:rStyle w:val="Hyperlink"/>
            <w:rFonts w:ascii="Garamond" w:hAnsi="Garamond" w:cs="Times New Roman"/>
            <w:sz w:val="24"/>
            <w:szCs w:val="24"/>
          </w:rPr>
          <w:t>ahmed.elgeneidy@mcgill.ca</w:t>
        </w:r>
        <w:r w:rsidR="00082F4B">
          <w:rPr>
            <w:rFonts w:ascii="Garamond" w:hAnsi="Garamond" w:cs="Times New Roman"/>
            <w:sz w:val="24"/>
            <w:szCs w:val="24"/>
          </w:rPr>
          <w:fldChar w:fldCharType="end"/>
        </w:r>
        <w:r w:rsidR="00082F4B">
          <w:rPr>
            <w:rFonts w:ascii="Garamond" w:hAnsi="Garamond" w:cs="Times New Roman"/>
            <w:sz w:val="24"/>
            <w:szCs w:val="24"/>
          </w:rPr>
          <w:t>)</w:t>
        </w:r>
      </w:ins>
      <w:ins w:id="79" w:author="Ahmed Elgeneidy, Prof." w:date="2023-03-14T10:56:00Z">
        <w:r w:rsidR="00082F4B">
          <w:rPr>
            <w:rFonts w:ascii="Garamond" w:hAnsi="Garamond" w:cs="Times New Roman"/>
            <w:sz w:val="24"/>
            <w:szCs w:val="24"/>
          </w:rPr>
          <w:t>.</w:t>
        </w:r>
      </w:ins>
      <w:del w:id="80" w:author="Ahmed Elgeneidy, Prof." w:date="2023-03-14T10:53:00Z">
        <w:r w:rsidDel="00082F4B">
          <w:rPr>
            <w:rFonts w:ascii="Garamond" w:hAnsi="Garamond" w:cs="Times New Roman"/>
            <w:sz w:val="24"/>
            <w:szCs w:val="24"/>
          </w:rPr>
          <w:delText xml:space="preserve">a senior TRAM member </w:delText>
        </w:r>
      </w:del>
      <w:moveFromRangeStart w:id="81" w:author="Ahmed Elgeneidy, Prof." w:date="2023-03-14T10:54:00Z" w:name="move129683681"/>
      <w:moveFrom w:id="82" w:author="Ahmed Elgeneidy, Prof." w:date="2023-03-14T10:54:00Z">
        <w:r w:rsidDel="00082F4B">
          <w:rPr>
            <w:rFonts w:ascii="Garamond" w:hAnsi="Garamond" w:cs="Times New Roman"/>
            <w:sz w:val="24"/>
            <w:szCs w:val="24"/>
          </w:rPr>
          <w:t xml:space="preserve">or through McGill University’s </w:t>
        </w:r>
        <w:r w:rsidR="00E00833" w:rsidDel="00082F4B">
          <w:rPr>
            <w:rFonts w:ascii="Garamond" w:hAnsi="Garamond" w:cs="Times New Roman"/>
            <w:sz w:val="24"/>
            <w:szCs w:val="24"/>
          </w:rPr>
          <w:t xml:space="preserve">Office for Mediation and Reporting: </w:t>
        </w:r>
      </w:moveFrom>
    </w:p>
    <w:p w14:paraId="4909459A" w14:textId="062D5406" w:rsidR="00E00833" w:rsidDel="00082F4B" w:rsidRDefault="00E00833" w:rsidP="00082F4B">
      <w:pPr>
        <w:spacing w:after="0"/>
        <w:jc w:val="both"/>
        <w:rPr>
          <w:moveFrom w:id="83" w:author="Ahmed Elgeneidy, Prof." w:date="2023-03-14T10:54:00Z"/>
          <w:rFonts w:ascii="Garamond" w:hAnsi="Garamond" w:cs="Times New Roman"/>
          <w:sz w:val="24"/>
          <w:szCs w:val="24"/>
        </w:rPr>
      </w:pPr>
      <w:moveFrom w:id="84" w:author="Ahmed Elgeneidy, Prof." w:date="2023-03-14T10:54:00Z">
        <w:r w:rsidDel="00082F4B">
          <w:rPr>
            <w:rFonts w:ascii="Garamond" w:hAnsi="Garamond" w:cs="Times New Roman"/>
            <w:sz w:val="24"/>
            <w:szCs w:val="24"/>
          </w:rPr>
          <w:t xml:space="preserve">Email: </w:t>
        </w:r>
        <w:r w:rsidR="00000000" w:rsidDel="00082F4B">
          <w:fldChar w:fldCharType="begin"/>
        </w:r>
        <w:r w:rsidR="00000000" w:rsidDel="00082F4B">
          <w:instrText>HYPERLINK "mailto:omr@mcgill.ca"</w:instrText>
        </w:r>
        <w:r w:rsidR="00000000" w:rsidDel="00082F4B">
          <w:fldChar w:fldCharType="separate"/>
        </w:r>
        <w:r w:rsidRPr="00DE2966" w:rsidDel="00082F4B">
          <w:rPr>
            <w:rStyle w:val="Hyperlink"/>
            <w:rFonts w:ascii="Garamond" w:hAnsi="Garamond" w:cs="Times New Roman"/>
            <w:sz w:val="24"/>
            <w:szCs w:val="24"/>
          </w:rPr>
          <w:t>omr@mcgill.ca</w:t>
        </w:r>
        <w:r w:rsidR="00000000" w:rsidDel="00082F4B">
          <w:rPr>
            <w:rStyle w:val="Hyperlink"/>
            <w:rFonts w:ascii="Garamond" w:hAnsi="Garamond" w:cs="Times New Roman"/>
            <w:sz w:val="24"/>
            <w:szCs w:val="24"/>
          </w:rPr>
          <w:fldChar w:fldCharType="end"/>
        </w:r>
      </w:moveFrom>
    </w:p>
    <w:p w14:paraId="09E06002" w14:textId="47D48CCB" w:rsidR="00E00833" w:rsidRDefault="00E00833" w:rsidP="00082F4B">
      <w:pPr>
        <w:spacing w:after="0"/>
        <w:jc w:val="both"/>
        <w:rPr>
          <w:rFonts w:ascii="Garamond" w:hAnsi="Garamond" w:cs="Times New Roman"/>
          <w:sz w:val="24"/>
          <w:szCs w:val="24"/>
        </w:rPr>
        <w:pPrChange w:id="85" w:author="Ahmed Elgeneidy, Prof." w:date="2023-03-14T10:53:00Z">
          <w:pPr/>
        </w:pPrChange>
      </w:pPr>
      <w:moveFrom w:id="86" w:author="Ahmed Elgeneidy, Prof." w:date="2023-03-14T10:54:00Z">
        <w:r w:rsidDel="00082F4B">
          <w:rPr>
            <w:rFonts w:ascii="Garamond" w:hAnsi="Garamond" w:cs="Times New Roman"/>
            <w:sz w:val="24"/>
            <w:szCs w:val="24"/>
          </w:rPr>
          <w:t>Book a consultation with McGill’s Office for Mediation and Reporting:</w:t>
        </w:r>
        <w:r w:rsidRPr="00E00833" w:rsidDel="00082F4B">
          <w:t xml:space="preserve"> </w:t>
        </w:r>
        <w:r w:rsidR="00000000" w:rsidDel="00082F4B">
          <w:fldChar w:fldCharType="begin"/>
        </w:r>
        <w:r w:rsidR="00000000" w:rsidDel="00082F4B">
          <w:instrText>HYPERLINK "https://www.mcgill.ca/omr/book-consultation"</w:instrText>
        </w:r>
        <w:r w:rsidR="00000000" w:rsidDel="00082F4B">
          <w:fldChar w:fldCharType="separate"/>
        </w:r>
        <w:r w:rsidRPr="00DE2966" w:rsidDel="00082F4B">
          <w:rPr>
            <w:rStyle w:val="Hyperlink"/>
            <w:rFonts w:ascii="Garamond" w:hAnsi="Garamond" w:cs="Times New Roman"/>
            <w:sz w:val="24"/>
            <w:szCs w:val="24"/>
          </w:rPr>
          <w:t>https://www.mcgill.ca/omr/book-consultation</w:t>
        </w:r>
        <w:r w:rsidR="00000000" w:rsidDel="00082F4B">
          <w:rPr>
            <w:rStyle w:val="Hyperlink"/>
            <w:rFonts w:ascii="Garamond" w:hAnsi="Garamond" w:cs="Times New Roman"/>
            <w:sz w:val="24"/>
            <w:szCs w:val="24"/>
          </w:rPr>
          <w:fldChar w:fldCharType="end"/>
        </w:r>
      </w:moveFrom>
      <w:moveFromRangeEnd w:id="81"/>
    </w:p>
    <w:p w14:paraId="04AC5712" w14:textId="77777777" w:rsidR="00082F4B" w:rsidRDefault="00082F4B" w:rsidP="00D92DE7">
      <w:pPr>
        <w:jc w:val="both"/>
        <w:rPr>
          <w:ins w:id="87" w:author="Ahmed Elgeneidy, Prof." w:date="2023-03-14T10:56:00Z"/>
          <w:rFonts w:ascii="Garamond" w:hAnsi="Garamond" w:cs="Times New Roman"/>
          <w:sz w:val="24"/>
          <w:szCs w:val="24"/>
        </w:rPr>
      </w:pPr>
    </w:p>
    <w:p w14:paraId="70951507" w14:textId="1075723D" w:rsidR="00FB4E7E" w:rsidRPr="004C5BE9" w:rsidRDefault="004C5BE9" w:rsidP="00D92DE7">
      <w:pPr>
        <w:jc w:val="both"/>
        <w:rPr>
          <w:rFonts w:ascii="Garamond" w:hAnsi="Garamond" w:cs="Times New Roman"/>
          <w:sz w:val="24"/>
          <w:szCs w:val="24"/>
        </w:rPr>
      </w:pPr>
      <w:r w:rsidRPr="00541657">
        <w:rPr>
          <w:rFonts w:ascii="Garamond" w:hAnsi="Garamond" w:cs="Times New Roman"/>
          <w:sz w:val="24"/>
          <w:szCs w:val="24"/>
        </w:rPr>
        <w:t>Reports of discrimination or harassment will be considered confidential, with all members having agreed to strict non-disclosure of sensitive information. TRAM’s academic staff and graduate-student members have a particular responsibility for setting standards in terms of equitable and inclusive exchange as well as in ensuring appropriate conduct is maintained within TRAM’s activities. They are responsible for ensuring that any reported concerns are acted upon in a timely manner.</w:t>
      </w:r>
      <w:commentRangeEnd w:id="76"/>
      <w:r w:rsidR="00B25C21">
        <w:rPr>
          <w:rStyle w:val="CommentReference"/>
        </w:rPr>
        <w:commentReference w:id="76"/>
      </w:r>
    </w:p>
    <w:p w14:paraId="099B8BDE" w14:textId="095C6F58" w:rsidR="00082F4B" w:rsidDel="00082F4B" w:rsidRDefault="00082F4B" w:rsidP="00082F4B">
      <w:pPr>
        <w:spacing w:after="0"/>
        <w:jc w:val="both"/>
        <w:rPr>
          <w:del w:id="88" w:author="Ahmed Elgeneidy, Prof." w:date="2023-03-14T10:55:00Z"/>
          <w:moveTo w:id="89" w:author="Ahmed Elgeneidy, Prof." w:date="2023-03-14T10:54:00Z"/>
          <w:rFonts w:ascii="Garamond" w:hAnsi="Garamond" w:cs="Times New Roman"/>
          <w:sz w:val="24"/>
          <w:szCs w:val="24"/>
        </w:rPr>
      </w:pPr>
      <w:moveToRangeStart w:id="90" w:author="Ahmed Elgeneidy, Prof." w:date="2023-03-14T10:54:00Z" w:name="move129683681"/>
      <w:moveTo w:id="91" w:author="Ahmed Elgeneidy, Prof." w:date="2023-03-14T10:54:00Z">
        <w:del w:id="92" w:author="Ahmed Elgeneidy, Prof." w:date="2023-03-14T10:54:00Z">
          <w:r w:rsidDel="00082F4B">
            <w:rPr>
              <w:rFonts w:ascii="Garamond" w:hAnsi="Garamond" w:cs="Times New Roman"/>
              <w:sz w:val="24"/>
              <w:szCs w:val="24"/>
            </w:rPr>
            <w:delText xml:space="preserve">or through </w:delText>
          </w:r>
        </w:del>
      </w:moveTo>
      <w:ins w:id="93" w:author="Ahmed Elgeneidy, Prof." w:date="2023-03-14T10:54:00Z">
        <w:r>
          <w:rPr>
            <w:rFonts w:ascii="Garamond" w:hAnsi="Garamond" w:cs="Times New Roman"/>
            <w:sz w:val="24"/>
            <w:szCs w:val="24"/>
          </w:rPr>
          <w:t xml:space="preserve">Other ways to report </w:t>
        </w:r>
      </w:ins>
      <w:ins w:id="94" w:author="Ahmed Elgeneidy, Prof." w:date="2023-03-14T10:55:00Z">
        <w:r w:rsidRPr="004C5BE9">
          <w:rPr>
            <w:rFonts w:ascii="Garamond" w:hAnsi="Garamond" w:cs="Times New Roman"/>
            <w:sz w:val="24"/>
            <w:szCs w:val="24"/>
          </w:rPr>
          <w:t>harassment or discrimination</w:t>
        </w:r>
        <w:r>
          <w:rPr>
            <w:rFonts w:ascii="Garamond" w:hAnsi="Garamond" w:cs="Times New Roman"/>
            <w:sz w:val="24"/>
            <w:szCs w:val="24"/>
          </w:rPr>
          <w:t xml:space="preserve"> is through the </w:t>
        </w:r>
      </w:ins>
      <w:moveTo w:id="95" w:author="Ahmed Elgeneidy, Prof." w:date="2023-03-14T10:54:00Z">
        <w:r>
          <w:rPr>
            <w:rFonts w:ascii="Garamond" w:hAnsi="Garamond" w:cs="Times New Roman"/>
            <w:sz w:val="24"/>
            <w:szCs w:val="24"/>
          </w:rPr>
          <w:t>McGill University’s Office for Mediation and Reporting</w:t>
        </w:r>
      </w:moveTo>
      <w:ins w:id="96" w:author="Ahmed Elgeneidy, Prof." w:date="2023-03-14T10:55:00Z">
        <w:r>
          <w:rPr>
            <w:rFonts w:ascii="Garamond" w:hAnsi="Garamond" w:cs="Times New Roman"/>
            <w:sz w:val="24"/>
            <w:szCs w:val="24"/>
          </w:rPr>
          <w:t xml:space="preserve"> </w:t>
        </w:r>
      </w:ins>
      <w:moveTo w:id="97" w:author="Ahmed Elgeneidy, Prof." w:date="2023-03-14T10:54:00Z">
        <w:del w:id="98" w:author="Ahmed Elgeneidy, Prof." w:date="2023-03-14T10:55:00Z">
          <w:r w:rsidDel="00082F4B">
            <w:rPr>
              <w:rFonts w:ascii="Garamond" w:hAnsi="Garamond" w:cs="Times New Roman"/>
              <w:sz w:val="24"/>
              <w:szCs w:val="24"/>
            </w:rPr>
            <w:delText xml:space="preserve">: </w:delText>
          </w:r>
        </w:del>
      </w:moveTo>
    </w:p>
    <w:p w14:paraId="2F518C08" w14:textId="1C90DA38" w:rsidR="00082F4B" w:rsidDel="00082F4B" w:rsidRDefault="00082F4B" w:rsidP="00082F4B">
      <w:pPr>
        <w:spacing w:after="0"/>
        <w:jc w:val="both"/>
        <w:rPr>
          <w:del w:id="99" w:author="Ahmed Elgeneidy, Prof." w:date="2023-03-14T10:55:00Z"/>
          <w:moveTo w:id="100" w:author="Ahmed Elgeneidy, Prof." w:date="2023-03-14T10:54:00Z"/>
          <w:rFonts w:ascii="Garamond" w:hAnsi="Garamond" w:cs="Times New Roman"/>
          <w:sz w:val="24"/>
          <w:szCs w:val="24"/>
        </w:rPr>
      </w:pPr>
      <w:moveTo w:id="101" w:author="Ahmed Elgeneidy, Prof." w:date="2023-03-14T10:54:00Z">
        <w:r>
          <w:rPr>
            <w:rFonts w:ascii="Garamond" w:hAnsi="Garamond" w:cs="Times New Roman"/>
            <w:sz w:val="24"/>
            <w:szCs w:val="24"/>
          </w:rPr>
          <w:t xml:space="preserve">Email: </w:t>
        </w:r>
        <w:r>
          <w:fldChar w:fldCharType="begin"/>
        </w:r>
        <w:r>
          <w:instrText>HYPERLINK "mailto:omr@mcgill.ca"</w:instrText>
        </w:r>
        <w:r>
          <w:fldChar w:fldCharType="separate"/>
        </w:r>
        <w:r w:rsidRPr="00DE2966">
          <w:rPr>
            <w:rStyle w:val="Hyperlink"/>
            <w:rFonts w:ascii="Garamond" w:hAnsi="Garamond" w:cs="Times New Roman"/>
            <w:sz w:val="24"/>
            <w:szCs w:val="24"/>
          </w:rPr>
          <w:t>omr@mcgill.ca</w:t>
        </w:r>
        <w:r>
          <w:rPr>
            <w:rStyle w:val="Hyperlink"/>
            <w:rFonts w:ascii="Garamond" w:hAnsi="Garamond" w:cs="Times New Roman"/>
            <w:sz w:val="24"/>
            <w:szCs w:val="24"/>
          </w:rPr>
          <w:fldChar w:fldCharType="end"/>
        </w:r>
      </w:moveTo>
      <w:ins w:id="102" w:author="Ahmed Elgeneidy, Prof." w:date="2023-03-14T10:55:00Z">
        <w:r>
          <w:rPr>
            <w:rFonts w:ascii="Garamond" w:hAnsi="Garamond" w:cs="Times New Roman"/>
            <w:sz w:val="24"/>
            <w:szCs w:val="24"/>
          </w:rPr>
          <w:t xml:space="preserve"> or through booking</w:t>
        </w:r>
      </w:ins>
    </w:p>
    <w:p w14:paraId="4FB537FE" w14:textId="5CA7011F" w:rsidR="00084E33" w:rsidRPr="00082F4B" w:rsidRDefault="00082F4B" w:rsidP="00082F4B">
      <w:pPr>
        <w:spacing w:after="0"/>
        <w:jc w:val="both"/>
        <w:rPr>
          <w:ins w:id="103" w:author="Ahmed Elgeneidy, Prof." w:date="2023-03-14T10:54:00Z"/>
          <w:rStyle w:val="Hyperlink"/>
          <w:rFonts w:ascii="Garamond" w:hAnsi="Garamond" w:cs="Times New Roman"/>
          <w:sz w:val="24"/>
          <w:szCs w:val="24"/>
        </w:rPr>
        <w:pPrChange w:id="104" w:author="Ahmed Elgeneidy, Prof." w:date="2023-03-14T10:55:00Z">
          <w:pPr>
            <w:pStyle w:val="ListParagraph"/>
          </w:pPr>
        </w:pPrChange>
      </w:pPr>
      <w:ins w:id="105" w:author="Ahmed Elgeneidy, Prof." w:date="2023-03-14T10:55:00Z">
        <w:r>
          <w:rPr>
            <w:rFonts w:ascii="Garamond" w:hAnsi="Garamond" w:cs="Times New Roman"/>
            <w:sz w:val="24"/>
            <w:szCs w:val="24"/>
          </w:rPr>
          <w:t xml:space="preserve"> </w:t>
        </w:r>
      </w:ins>
      <w:ins w:id="106" w:author="Ahmed Elgeneidy, Prof." w:date="2023-03-14T10:56:00Z">
        <w:r>
          <w:rPr>
            <w:rFonts w:ascii="Garamond" w:hAnsi="Garamond" w:cs="Times New Roman"/>
            <w:sz w:val="24"/>
            <w:szCs w:val="24"/>
          </w:rPr>
          <w:t xml:space="preserve">a </w:t>
        </w:r>
      </w:ins>
      <w:moveTo w:id="107" w:author="Ahmed Elgeneidy, Prof." w:date="2023-03-14T10:54:00Z">
        <w:del w:id="108" w:author="Ahmed Elgeneidy, Prof." w:date="2023-03-14T10:55:00Z">
          <w:r w:rsidRPr="00082F4B" w:rsidDel="00082F4B">
            <w:rPr>
              <w:rFonts w:ascii="Garamond" w:hAnsi="Garamond" w:cs="Times New Roman"/>
              <w:sz w:val="24"/>
              <w:szCs w:val="24"/>
              <w:rPrChange w:id="109" w:author="Ahmed Elgeneidy, Prof." w:date="2023-03-14T10:55:00Z">
                <w:rPr/>
              </w:rPrChange>
            </w:rPr>
            <w:delText xml:space="preserve">Book a </w:delText>
          </w:r>
        </w:del>
        <w:r w:rsidRPr="00082F4B">
          <w:rPr>
            <w:rFonts w:ascii="Garamond" w:hAnsi="Garamond" w:cs="Times New Roman"/>
            <w:sz w:val="24"/>
            <w:szCs w:val="24"/>
            <w:rPrChange w:id="110" w:author="Ahmed Elgeneidy, Prof." w:date="2023-03-14T10:55:00Z">
              <w:rPr/>
            </w:rPrChange>
          </w:rPr>
          <w:t>consultation with McGill’s Office for Mediation and Reporting:</w:t>
        </w:r>
        <w:r w:rsidRPr="00E00833">
          <w:t xml:space="preserve"> </w:t>
        </w:r>
        <w:r>
          <w:fldChar w:fldCharType="begin"/>
        </w:r>
        <w:r>
          <w:instrText>HYPERLINK "https://www.mcgill.ca/omr/book-consultation"</w:instrText>
        </w:r>
        <w:r>
          <w:fldChar w:fldCharType="separate"/>
        </w:r>
        <w:r w:rsidRPr="00082F4B">
          <w:rPr>
            <w:rStyle w:val="Hyperlink"/>
            <w:rFonts w:ascii="Garamond" w:hAnsi="Garamond" w:cs="Times New Roman"/>
            <w:sz w:val="24"/>
            <w:szCs w:val="24"/>
          </w:rPr>
          <w:t>https://www.mcgill.ca/omr/book-consultation</w:t>
        </w:r>
        <w:r w:rsidRPr="00082F4B">
          <w:rPr>
            <w:rStyle w:val="Hyperlink"/>
            <w:rFonts w:ascii="Garamond" w:hAnsi="Garamond" w:cs="Times New Roman"/>
            <w:sz w:val="24"/>
            <w:szCs w:val="24"/>
          </w:rPr>
          <w:fldChar w:fldCharType="end"/>
        </w:r>
      </w:moveTo>
      <w:moveToRangeEnd w:id="90"/>
    </w:p>
    <w:p w14:paraId="717EF666" w14:textId="77777777" w:rsidR="00082F4B" w:rsidRPr="00541657" w:rsidRDefault="00082F4B" w:rsidP="00082F4B">
      <w:pPr>
        <w:pStyle w:val="ListParagraph"/>
        <w:rPr>
          <w:rFonts w:ascii="Garamond" w:hAnsi="Garamond" w:cs="Times New Roman"/>
          <w:sz w:val="24"/>
          <w:szCs w:val="24"/>
        </w:rPr>
      </w:pPr>
    </w:p>
    <w:p w14:paraId="67A5F097" w14:textId="4ACFC30A" w:rsidR="00381BE9" w:rsidRDefault="00D92DE7" w:rsidP="00D92DE7">
      <w:pPr>
        <w:pStyle w:val="ListParagraph"/>
        <w:numPr>
          <w:ilvl w:val="0"/>
          <w:numId w:val="9"/>
        </w:numPr>
        <w:rPr>
          <w:rFonts w:ascii="Garamond" w:hAnsi="Garamond" w:cs="Times New Roman"/>
          <w:b/>
          <w:bCs/>
          <w:sz w:val="24"/>
          <w:szCs w:val="24"/>
        </w:rPr>
      </w:pPr>
      <w:r w:rsidRPr="00D92DE7">
        <w:rPr>
          <w:rFonts w:ascii="Garamond" w:hAnsi="Garamond" w:cs="Times New Roman"/>
          <w:b/>
          <w:bCs/>
          <w:sz w:val="24"/>
          <w:szCs w:val="24"/>
        </w:rPr>
        <w:t xml:space="preserve">Additional Commitments &amp; Actions </w:t>
      </w:r>
    </w:p>
    <w:p w14:paraId="1F7A3D83" w14:textId="5FB82E5F" w:rsidR="00480288" w:rsidRPr="003A6F73" w:rsidRDefault="003A6F73" w:rsidP="003A6F73">
      <w:pPr>
        <w:ind w:left="360"/>
        <w:rPr>
          <w:rFonts w:ascii="Garamond" w:hAnsi="Garamond" w:cs="Times New Roman"/>
          <w:sz w:val="24"/>
          <w:szCs w:val="24"/>
        </w:rPr>
      </w:pPr>
      <w:r>
        <w:rPr>
          <w:rFonts w:ascii="Garamond" w:hAnsi="Garamond" w:cs="Times New Roman"/>
          <w:sz w:val="24"/>
          <w:szCs w:val="24"/>
        </w:rPr>
        <w:t xml:space="preserve">As a part of our ongoing EDI efforts, </w:t>
      </w:r>
      <w:r w:rsidRPr="003A6F73">
        <w:rPr>
          <w:rFonts w:ascii="Garamond" w:hAnsi="Garamond" w:cs="Times New Roman"/>
          <w:sz w:val="24"/>
          <w:szCs w:val="24"/>
        </w:rPr>
        <w:t>T</w:t>
      </w:r>
      <w:r>
        <w:rPr>
          <w:rFonts w:ascii="Garamond" w:hAnsi="Garamond" w:cs="Times New Roman"/>
          <w:sz w:val="24"/>
          <w:szCs w:val="24"/>
        </w:rPr>
        <w:t>RAM</w:t>
      </w:r>
      <w:r w:rsidRPr="003A6F73">
        <w:rPr>
          <w:rFonts w:ascii="Garamond" w:hAnsi="Garamond" w:cs="Times New Roman"/>
          <w:sz w:val="24"/>
          <w:szCs w:val="24"/>
        </w:rPr>
        <w:t xml:space="preserve"> </w:t>
      </w:r>
      <w:r>
        <w:rPr>
          <w:rFonts w:ascii="Garamond" w:hAnsi="Garamond" w:cs="Times New Roman"/>
          <w:sz w:val="24"/>
          <w:szCs w:val="24"/>
        </w:rPr>
        <w:t>members commit to:</w:t>
      </w:r>
    </w:p>
    <w:p w14:paraId="013FE601" w14:textId="3840E97E" w:rsidR="00480288" w:rsidRDefault="003A6F73" w:rsidP="00480288">
      <w:pPr>
        <w:pStyle w:val="ListParagraph"/>
        <w:numPr>
          <w:ilvl w:val="0"/>
          <w:numId w:val="12"/>
        </w:numPr>
        <w:rPr>
          <w:rFonts w:ascii="Garamond" w:hAnsi="Garamond" w:cs="Times New Roman"/>
          <w:sz w:val="24"/>
          <w:szCs w:val="24"/>
        </w:rPr>
      </w:pPr>
      <w:r>
        <w:rPr>
          <w:rFonts w:ascii="Garamond" w:hAnsi="Garamond" w:cs="Times New Roman"/>
          <w:sz w:val="24"/>
          <w:szCs w:val="24"/>
        </w:rPr>
        <w:t>V</w:t>
      </w:r>
      <w:r w:rsidR="00480288" w:rsidRPr="00480288">
        <w:rPr>
          <w:rFonts w:ascii="Garamond" w:hAnsi="Garamond" w:cs="Times New Roman"/>
          <w:sz w:val="24"/>
          <w:szCs w:val="24"/>
        </w:rPr>
        <w:t>alu</w:t>
      </w:r>
      <w:r>
        <w:rPr>
          <w:rFonts w:ascii="Garamond" w:hAnsi="Garamond" w:cs="Times New Roman"/>
          <w:sz w:val="24"/>
          <w:szCs w:val="24"/>
        </w:rPr>
        <w:t>ing</w:t>
      </w:r>
      <w:r w:rsidR="00480288" w:rsidRPr="00480288">
        <w:rPr>
          <w:rFonts w:ascii="Garamond" w:hAnsi="Garamond" w:cs="Times New Roman"/>
          <w:sz w:val="24"/>
          <w:szCs w:val="24"/>
        </w:rPr>
        <w:t xml:space="preserve"> </w:t>
      </w:r>
      <w:r w:rsidR="00480288">
        <w:rPr>
          <w:rFonts w:ascii="Garamond" w:hAnsi="Garamond" w:cs="Times New Roman"/>
          <w:sz w:val="24"/>
          <w:szCs w:val="24"/>
        </w:rPr>
        <w:t xml:space="preserve">the </w:t>
      </w:r>
      <w:r w:rsidR="00480288" w:rsidRPr="00480288">
        <w:rPr>
          <w:rFonts w:ascii="Garamond" w:hAnsi="Garamond" w:cs="Times New Roman"/>
          <w:sz w:val="24"/>
          <w:szCs w:val="24"/>
        </w:rPr>
        <w:t>diversity of worldviews</w:t>
      </w:r>
      <w:r w:rsidR="00480288">
        <w:rPr>
          <w:rFonts w:ascii="Garamond" w:hAnsi="Garamond" w:cs="Times New Roman"/>
          <w:sz w:val="24"/>
          <w:szCs w:val="24"/>
        </w:rPr>
        <w:t>,</w:t>
      </w:r>
      <w:r w:rsidR="00480288" w:rsidRPr="00480288">
        <w:rPr>
          <w:rFonts w:ascii="Garamond" w:hAnsi="Garamond" w:cs="Times New Roman"/>
          <w:sz w:val="24"/>
          <w:szCs w:val="24"/>
        </w:rPr>
        <w:t xml:space="preserve"> identities,</w:t>
      </w:r>
      <w:r w:rsidR="00480288">
        <w:rPr>
          <w:rFonts w:ascii="Garamond" w:hAnsi="Garamond" w:cs="Times New Roman"/>
          <w:sz w:val="24"/>
          <w:szCs w:val="24"/>
        </w:rPr>
        <w:t xml:space="preserve"> life histories, and </w:t>
      </w:r>
      <w:r w:rsidR="00480288" w:rsidRPr="00480288">
        <w:rPr>
          <w:rFonts w:ascii="Garamond" w:hAnsi="Garamond" w:cs="Times New Roman"/>
          <w:sz w:val="24"/>
          <w:szCs w:val="24"/>
        </w:rPr>
        <w:t>knowledge systems and in our group</w:t>
      </w:r>
      <w:r>
        <w:rPr>
          <w:rFonts w:ascii="Garamond" w:hAnsi="Garamond" w:cs="Times New Roman"/>
          <w:sz w:val="24"/>
          <w:szCs w:val="24"/>
        </w:rPr>
        <w:t xml:space="preserve"> and the wider community</w:t>
      </w:r>
      <w:r w:rsidR="00480288" w:rsidRPr="00480288">
        <w:rPr>
          <w:rFonts w:ascii="Garamond" w:hAnsi="Garamond" w:cs="Times New Roman"/>
          <w:sz w:val="24"/>
          <w:szCs w:val="24"/>
        </w:rPr>
        <w:t xml:space="preserve">. </w:t>
      </w:r>
    </w:p>
    <w:p w14:paraId="4E3EA8F0" w14:textId="331ACF66" w:rsidR="003A6F73" w:rsidRDefault="003A6F73" w:rsidP="00480288">
      <w:pPr>
        <w:pStyle w:val="ListParagraph"/>
        <w:numPr>
          <w:ilvl w:val="0"/>
          <w:numId w:val="12"/>
        </w:numPr>
        <w:rPr>
          <w:rFonts w:ascii="Garamond" w:hAnsi="Garamond" w:cs="Times New Roman"/>
          <w:sz w:val="24"/>
          <w:szCs w:val="24"/>
        </w:rPr>
      </w:pPr>
      <w:r>
        <w:rPr>
          <w:rFonts w:ascii="Garamond" w:hAnsi="Garamond" w:cs="Times New Roman"/>
          <w:sz w:val="24"/>
          <w:szCs w:val="24"/>
        </w:rPr>
        <w:t>F</w:t>
      </w:r>
      <w:r w:rsidR="00480288">
        <w:rPr>
          <w:rFonts w:ascii="Garamond" w:hAnsi="Garamond" w:cs="Times New Roman"/>
          <w:sz w:val="24"/>
          <w:szCs w:val="24"/>
        </w:rPr>
        <w:t xml:space="preserve">ostering an inclusive work </w:t>
      </w:r>
      <w:r w:rsidR="00480288" w:rsidRPr="00480288">
        <w:rPr>
          <w:rFonts w:ascii="Garamond" w:hAnsi="Garamond" w:cs="Times New Roman"/>
          <w:sz w:val="24"/>
          <w:szCs w:val="24"/>
        </w:rPr>
        <w:t xml:space="preserve">culture whereby we can reflect on our personal and collective identities, </w:t>
      </w:r>
      <w:r w:rsidR="00480288">
        <w:rPr>
          <w:rFonts w:ascii="Garamond" w:hAnsi="Garamond" w:cs="Times New Roman"/>
          <w:sz w:val="24"/>
          <w:szCs w:val="24"/>
        </w:rPr>
        <w:t xml:space="preserve">while </w:t>
      </w:r>
      <w:r w:rsidR="00480288" w:rsidRPr="00480288">
        <w:rPr>
          <w:rFonts w:ascii="Garamond" w:hAnsi="Garamond" w:cs="Times New Roman"/>
          <w:sz w:val="24"/>
          <w:szCs w:val="24"/>
        </w:rPr>
        <w:t>acknowledging</w:t>
      </w:r>
      <w:r w:rsidR="00480288">
        <w:rPr>
          <w:rFonts w:ascii="Garamond" w:hAnsi="Garamond" w:cs="Times New Roman"/>
          <w:sz w:val="24"/>
          <w:szCs w:val="24"/>
        </w:rPr>
        <w:t xml:space="preserve"> the different </w:t>
      </w:r>
      <w:r w:rsidR="00480288" w:rsidRPr="00480288">
        <w:rPr>
          <w:rFonts w:ascii="Garamond" w:hAnsi="Garamond" w:cs="Times New Roman"/>
          <w:sz w:val="24"/>
          <w:szCs w:val="24"/>
        </w:rPr>
        <w:t>privilege</w:t>
      </w:r>
      <w:r w:rsidR="00480288">
        <w:rPr>
          <w:rFonts w:ascii="Garamond" w:hAnsi="Garamond" w:cs="Times New Roman"/>
          <w:sz w:val="24"/>
          <w:szCs w:val="24"/>
        </w:rPr>
        <w:t>s</w:t>
      </w:r>
      <w:r w:rsidR="00480288" w:rsidRPr="00480288">
        <w:rPr>
          <w:rFonts w:ascii="Garamond" w:hAnsi="Garamond" w:cs="Times New Roman"/>
          <w:sz w:val="24"/>
          <w:szCs w:val="24"/>
        </w:rPr>
        <w:t xml:space="preserve"> and/or barriers that </w:t>
      </w:r>
      <w:r w:rsidR="009206DF">
        <w:rPr>
          <w:rFonts w:ascii="Garamond" w:hAnsi="Garamond" w:cs="Times New Roman"/>
          <w:sz w:val="24"/>
          <w:szCs w:val="24"/>
        </w:rPr>
        <w:t xml:space="preserve">different people </w:t>
      </w:r>
      <w:r w:rsidR="00480288" w:rsidRPr="00480288">
        <w:rPr>
          <w:rFonts w:ascii="Garamond" w:hAnsi="Garamond" w:cs="Times New Roman"/>
          <w:sz w:val="24"/>
          <w:szCs w:val="24"/>
        </w:rPr>
        <w:t xml:space="preserve">face </w:t>
      </w:r>
      <w:r w:rsidR="00480288">
        <w:rPr>
          <w:rFonts w:ascii="Garamond" w:hAnsi="Garamond" w:cs="Times New Roman"/>
          <w:sz w:val="24"/>
          <w:szCs w:val="24"/>
        </w:rPr>
        <w:t xml:space="preserve">related to our </w:t>
      </w:r>
      <w:r w:rsidR="00480288" w:rsidRPr="00480288">
        <w:rPr>
          <w:rFonts w:ascii="Garamond" w:hAnsi="Garamond" w:cs="Times New Roman"/>
          <w:sz w:val="24"/>
          <w:szCs w:val="24"/>
        </w:rPr>
        <w:t>identities</w:t>
      </w:r>
      <w:r w:rsidR="00480288">
        <w:rPr>
          <w:rFonts w:ascii="Garamond" w:hAnsi="Garamond" w:cs="Times New Roman"/>
          <w:sz w:val="24"/>
          <w:szCs w:val="24"/>
        </w:rPr>
        <w:t xml:space="preserve"> and lived experiences</w:t>
      </w:r>
      <w:r w:rsidR="00480288" w:rsidRPr="00480288">
        <w:rPr>
          <w:rFonts w:ascii="Garamond" w:hAnsi="Garamond" w:cs="Times New Roman"/>
          <w:sz w:val="24"/>
          <w:szCs w:val="24"/>
        </w:rPr>
        <w:t>.</w:t>
      </w:r>
    </w:p>
    <w:p w14:paraId="18D90775" w14:textId="631641BA" w:rsidR="00480288" w:rsidRDefault="003A6F73" w:rsidP="00480288">
      <w:pPr>
        <w:pStyle w:val="ListParagraph"/>
        <w:numPr>
          <w:ilvl w:val="0"/>
          <w:numId w:val="12"/>
        </w:numPr>
        <w:rPr>
          <w:rFonts w:ascii="Garamond" w:hAnsi="Garamond" w:cs="Times New Roman"/>
          <w:sz w:val="24"/>
          <w:szCs w:val="24"/>
        </w:rPr>
      </w:pPr>
      <w:r>
        <w:rPr>
          <w:rFonts w:ascii="Garamond" w:hAnsi="Garamond" w:cs="Times New Roman"/>
          <w:sz w:val="24"/>
          <w:szCs w:val="24"/>
        </w:rPr>
        <w:t>Recognizing the need for</w:t>
      </w:r>
      <w:r w:rsidR="00480288" w:rsidRPr="003A6F73">
        <w:rPr>
          <w:rFonts w:ascii="Garamond" w:hAnsi="Garamond" w:cs="Times New Roman"/>
          <w:sz w:val="24"/>
          <w:szCs w:val="24"/>
        </w:rPr>
        <w:t xml:space="preserve"> accountability in supporting a culture of</w:t>
      </w:r>
      <w:r>
        <w:rPr>
          <w:rFonts w:ascii="Garamond" w:hAnsi="Garamond" w:cs="Times New Roman"/>
          <w:sz w:val="24"/>
          <w:szCs w:val="24"/>
        </w:rPr>
        <w:t xml:space="preserve"> mutual respect, support, and</w:t>
      </w:r>
      <w:r w:rsidR="00480288" w:rsidRPr="003A6F73">
        <w:rPr>
          <w:rFonts w:ascii="Garamond" w:hAnsi="Garamond" w:cs="Times New Roman"/>
          <w:sz w:val="24"/>
          <w:szCs w:val="24"/>
        </w:rPr>
        <w:t xml:space="preserve"> safety within our team. </w:t>
      </w:r>
    </w:p>
    <w:p w14:paraId="5CE2CC00" w14:textId="55D29A8B" w:rsidR="003A6F73" w:rsidRPr="003A6F73" w:rsidRDefault="003A6F73" w:rsidP="003A6F73">
      <w:pPr>
        <w:pStyle w:val="ListParagraph"/>
        <w:numPr>
          <w:ilvl w:val="0"/>
          <w:numId w:val="12"/>
        </w:numPr>
        <w:rPr>
          <w:rFonts w:ascii="Garamond" w:hAnsi="Garamond" w:cs="Times New Roman"/>
          <w:sz w:val="24"/>
          <w:szCs w:val="24"/>
        </w:rPr>
      </w:pPr>
      <w:r>
        <w:rPr>
          <w:rFonts w:ascii="Garamond" w:hAnsi="Garamond" w:cs="Times New Roman"/>
          <w:sz w:val="24"/>
          <w:szCs w:val="24"/>
        </w:rPr>
        <w:t>Referring to team members by their preferred names and gender pronouns as well as u</w:t>
      </w:r>
      <w:r w:rsidRPr="003A6F73">
        <w:rPr>
          <w:rFonts w:ascii="Garamond" w:hAnsi="Garamond" w:cs="Times New Roman"/>
          <w:sz w:val="24"/>
          <w:szCs w:val="24"/>
        </w:rPr>
        <w:t>s</w:t>
      </w:r>
      <w:r>
        <w:rPr>
          <w:rFonts w:ascii="Garamond" w:hAnsi="Garamond" w:cs="Times New Roman"/>
          <w:sz w:val="24"/>
          <w:szCs w:val="24"/>
        </w:rPr>
        <w:t>ing</w:t>
      </w:r>
      <w:r w:rsidRPr="003A6F73">
        <w:rPr>
          <w:rFonts w:ascii="Garamond" w:hAnsi="Garamond" w:cs="Times New Roman"/>
          <w:sz w:val="24"/>
          <w:szCs w:val="24"/>
        </w:rPr>
        <w:t xml:space="preserve"> inclusive pronouns and language</w:t>
      </w:r>
      <w:r>
        <w:rPr>
          <w:rFonts w:ascii="Garamond" w:hAnsi="Garamond" w:cs="Times New Roman"/>
          <w:sz w:val="24"/>
          <w:szCs w:val="24"/>
        </w:rPr>
        <w:t xml:space="preserve"> in research outputs</w:t>
      </w:r>
      <w:r w:rsidRPr="003A6F73">
        <w:rPr>
          <w:rFonts w:ascii="Garamond" w:hAnsi="Garamond" w:cs="Times New Roman"/>
          <w:sz w:val="24"/>
          <w:szCs w:val="24"/>
        </w:rPr>
        <w:t>.</w:t>
      </w:r>
    </w:p>
    <w:p w14:paraId="1800CEA2" w14:textId="7B15468D" w:rsidR="005C4078" w:rsidRPr="005C4078" w:rsidRDefault="003A6F73" w:rsidP="005C4078">
      <w:pPr>
        <w:pStyle w:val="ListParagraph"/>
        <w:numPr>
          <w:ilvl w:val="0"/>
          <w:numId w:val="12"/>
        </w:numPr>
        <w:rPr>
          <w:rFonts w:ascii="Garamond" w:hAnsi="Garamond" w:cs="Times New Roman"/>
          <w:sz w:val="24"/>
          <w:szCs w:val="24"/>
        </w:rPr>
      </w:pPr>
      <w:r>
        <w:rPr>
          <w:rFonts w:ascii="Garamond" w:hAnsi="Garamond" w:cs="Times New Roman"/>
          <w:sz w:val="24"/>
          <w:szCs w:val="24"/>
        </w:rPr>
        <w:lastRenderedPageBreak/>
        <w:t>I</w:t>
      </w:r>
      <w:r w:rsidRPr="003A6F73">
        <w:rPr>
          <w:rFonts w:ascii="Garamond" w:hAnsi="Garamond" w:cs="Times New Roman"/>
          <w:sz w:val="24"/>
          <w:szCs w:val="24"/>
        </w:rPr>
        <w:t xml:space="preserve">ncluding </w:t>
      </w:r>
      <w:r>
        <w:rPr>
          <w:rFonts w:ascii="Garamond" w:hAnsi="Garamond" w:cs="Times New Roman"/>
          <w:sz w:val="24"/>
          <w:szCs w:val="24"/>
        </w:rPr>
        <w:t>diverse</w:t>
      </w:r>
      <w:r w:rsidRPr="003A6F73">
        <w:rPr>
          <w:rFonts w:ascii="Garamond" w:hAnsi="Garamond" w:cs="Times New Roman"/>
          <w:sz w:val="24"/>
          <w:szCs w:val="24"/>
        </w:rPr>
        <w:t xml:space="preserve"> knowledge holders, practitioners,</w:t>
      </w:r>
      <w:r>
        <w:rPr>
          <w:rFonts w:ascii="Garamond" w:hAnsi="Garamond" w:cs="Times New Roman"/>
          <w:sz w:val="24"/>
          <w:szCs w:val="24"/>
        </w:rPr>
        <w:t xml:space="preserve"> policymakers,</w:t>
      </w:r>
      <w:r w:rsidRPr="003A6F73">
        <w:rPr>
          <w:rFonts w:ascii="Garamond" w:hAnsi="Garamond" w:cs="Times New Roman"/>
          <w:sz w:val="24"/>
          <w:szCs w:val="24"/>
        </w:rPr>
        <w:t xml:space="preserve"> and </w:t>
      </w:r>
      <w:r>
        <w:rPr>
          <w:rFonts w:ascii="Garamond" w:hAnsi="Garamond" w:cs="Times New Roman"/>
          <w:sz w:val="24"/>
          <w:szCs w:val="24"/>
        </w:rPr>
        <w:t>scholars</w:t>
      </w:r>
      <w:r w:rsidRPr="003A6F73">
        <w:rPr>
          <w:rFonts w:ascii="Garamond" w:hAnsi="Garamond" w:cs="Times New Roman"/>
          <w:sz w:val="24"/>
          <w:szCs w:val="24"/>
        </w:rPr>
        <w:t xml:space="preserve"> in our research during study design, </w:t>
      </w:r>
      <w:r w:rsidR="005C4078">
        <w:rPr>
          <w:rFonts w:ascii="Garamond" w:hAnsi="Garamond" w:cs="Times New Roman"/>
          <w:sz w:val="24"/>
          <w:szCs w:val="24"/>
        </w:rPr>
        <w:t>methodological development</w:t>
      </w:r>
      <w:r w:rsidRPr="003A6F73">
        <w:rPr>
          <w:rFonts w:ascii="Garamond" w:hAnsi="Garamond" w:cs="Times New Roman"/>
          <w:sz w:val="24"/>
          <w:szCs w:val="24"/>
        </w:rPr>
        <w:t>, analyses, and writing.</w:t>
      </w:r>
    </w:p>
    <w:p w14:paraId="4DB50FD3" w14:textId="7F28BA7E" w:rsidR="005C4078" w:rsidRDefault="005C4078" w:rsidP="005C4078">
      <w:pPr>
        <w:pStyle w:val="ListParagraph"/>
        <w:numPr>
          <w:ilvl w:val="0"/>
          <w:numId w:val="12"/>
        </w:numPr>
        <w:rPr>
          <w:rFonts w:ascii="Garamond" w:hAnsi="Garamond" w:cs="Times New Roman"/>
          <w:sz w:val="24"/>
          <w:szCs w:val="24"/>
        </w:rPr>
      </w:pPr>
      <w:r w:rsidRPr="005C4078">
        <w:rPr>
          <w:rFonts w:ascii="Garamond" w:hAnsi="Garamond" w:cs="Times New Roman"/>
          <w:sz w:val="24"/>
          <w:szCs w:val="24"/>
        </w:rPr>
        <w:t>Communicat</w:t>
      </w:r>
      <w:r>
        <w:rPr>
          <w:rFonts w:ascii="Garamond" w:hAnsi="Garamond" w:cs="Times New Roman"/>
          <w:sz w:val="24"/>
          <w:szCs w:val="24"/>
        </w:rPr>
        <w:t>ing</w:t>
      </w:r>
      <w:r w:rsidRPr="005C4078">
        <w:rPr>
          <w:rFonts w:ascii="Garamond" w:hAnsi="Garamond" w:cs="Times New Roman"/>
          <w:sz w:val="24"/>
          <w:szCs w:val="24"/>
        </w:rPr>
        <w:t xml:space="preserve"> and provid</w:t>
      </w:r>
      <w:r>
        <w:rPr>
          <w:rFonts w:ascii="Garamond" w:hAnsi="Garamond" w:cs="Times New Roman"/>
          <w:sz w:val="24"/>
          <w:szCs w:val="24"/>
        </w:rPr>
        <w:t>ing</w:t>
      </w:r>
      <w:r w:rsidRPr="005C4078">
        <w:rPr>
          <w:rFonts w:ascii="Garamond" w:hAnsi="Garamond" w:cs="Times New Roman"/>
          <w:sz w:val="24"/>
          <w:szCs w:val="24"/>
        </w:rPr>
        <w:t xml:space="preserve"> </w:t>
      </w:r>
      <w:r>
        <w:rPr>
          <w:rFonts w:ascii="Garamond" w:hAnsi="Garamond" w:cs="Times New Roman"/>
          <w:sz w:val="24"/>
          <w:szCs w:val="24"/>
        </w:rPr>
        <w:t xml:space="preserve">access to </w:t>
      </w:r>
      <w:r w:rsidRPr="005C4078">
        <w:rPr>
          <w:rFonts w:ascii="Garamond" w:hAnsi="Garamond" w:cs="Times New Roman"/>
          <w:sz w:val="24"/>
          <w:szCs w:val="24"/>
        </w:rPr>
        <w:t xml:space="preserve">research outputs to </w:t>
      </w:r>
      <w:r>
        <w:rPr>
          <w:rFonts w:ascii="Garamond" w:hAnsi="Garamond" w:cs="Times New Roman"/>
          <w:sz w:val="24"/>
          <w:szCs w:val="24"/>
        </w:rPr>
        <w:t xml:space="preserve">people </w:t>
      </w:r>
      <w:r w:rsidRPr="005C4078">
        <w:rPr>
          <w:rFonts w:ascii="Garamond" w:hAnsi="Garamond" w:cs="Times New Roman"/>
          <w:sz w:val="24"/>
          <w:szCs w:val="24"/>
        </w:rPr>
        <w:t>involved and</w:t>
      </w:r>
      <w:r>
        <w:rPr>
          <w:rFonts w:ascii="Garamond" w:hAnsi="Garamond" w:cs="Times New Roman"/>
          <w:sz w:val="24"/>
          <w:szCs w:val="24"/>
        </w:rPr>
        <w:t xml:space="preserve">/or </w:t>
      </w:r>
      <w:r w:rsidRPr="005C4078">
        <w:rPr>
          <w:rFonts w:ascii="Garamond" w:hAnsi="Garamond" w:cs="Times New Roman"/>
          <w:sz w:val="24"/>
          <w:szCs w:val="24"/>
        </w:rPr>
        <w:t>affected by</w:t>
      </w:r>
      <w:r>
        <w:rPr>
          <w:rFonts w:ascii="Garamond" w:hAnsi="Garamond" w:cs="Times New Roman"/>
          <w:sz w:val="24"/>
          <w:szCs w:val="24"/>
        </w:rPr>
        <w:t xml:space="preserve"> our research topics, or</w:t>
      </w:r>
      <w:r w:rsidRPr="005C4078">
        <w:rPr>
          <w:rFonts w:ascii="Garamond" w:hAnsi="Garamond" w:cs="Times New Roman"/>
          <w:sz w:val="24"/>
          <w:szCs w:val="24"/>
        </w:rPr>
        <w:t xml:space="preserve"> the research</w:t>
      </w:r>
      <w:r>
        <w:rPr>
          <w:rFonts w:ascii="Garamond" w:hAnsi="Garamond" w:cs="Times New Roman"/>
          <w:sz w:val="24"/>
          <w:szCs w:val="24"/>
        </w:rPr>
        <w:t xml:space="preserve"> itself. </w:t>
      </w:r>
    </w:p>
    <w:p w14:paraId="7152CC2B" w14:textId="741F9C29" w:rsidR="005C4078" w:rsidRDefault="005C4078" w:rsidP="005C4078">
      <w:pPr>
        <w:pStyle w:val="ListParagraph"/>
        <w:numPr>
          <w:ilvl w:val="0"/>
          <w:numId w:val="12"/>
        </w:numPr>
        <w:rPr>
          <w:rFonts w:ascii="Garamond" w:hAnsi="Garamond" w:cs="Times New Roman"/>
          <w:sz w:val="24"/>
          <w:szCs w:val="24"/>
        </w:rPr>
      </w:pPr>
      <w:r>
        <w:rPr>
          <w:rFonts w:ascii="Garamond" w:hAnsi="Garamond" w:cs="Times New Roman"/>
          <w:sz w:val="24"/>
          <w:szCs w:val="24"/>
        </w:rPr>
        <w:t xml:space="preserve">Putting transport and health equity concerns at the forefront of our research agenda, including continual discussions and learning </w:t>
      </w:r>
      <w:r w:rsidR="009206DF">
        <w:rPr>
          <w:rFonts w:ascii="Garamond" w:hAnsi="Garamond" w:cs="Times New Roman"/>
          <w:sz w:val="24"/>
          <w:szCs w:val="24"/>
        </w:rPr>
        <w:t>about</w:t>
      </w:r>
      <w:r>
        <w:rPr>
          <w:rFonts w:ascii="Garamond" w:hAnsi="Garamond" w:cs="Times New Roman"/>
          <w:sz w:val="24"/>
          <w:szCs w:val="24"/>
        </w:rPr>
        <w:t xml:space="preserve"> relevant equity concepts. </w:t>
      </w:r>
    </w:p>
    <w:p w14:paraId="5BC157CB" w14:textId="04E88CAF" w:rsidR="005C4078" w:rsidRDefault="005C4078" w:rsidP="005C4078">
      <w:pPr>
        <w:pStyle w:val="ListParagraph"/>
        <w:numPr>
          <w:ilvl w:val="0"/>
          <w:numId w:val="12"/>
        </w:numPr>
        <w:rPr>
          <w:rFonts w:ascii="Garamond" w:hAnsi="Garamond" w:cs="Times New Roman"/>
          <w:sz w:val="24"/>
          <w:szCs w:val="24"/>
        </w:rPr>
      </w:pPr>
      <w:r>
        <w:rPr>
          <w:rFonts w:ascii="Garamond" w:hAnsi="Garamond" w:cs="Times New Roman"/>
          <w:sz w:val="24"/>
          <w:szCs w:val="24"/>
        </w:rPr>
        <w:t xml:space="preserve">Creating a diversity of knowledge-mobilization materials, including academic articles, policy briefs, posters, public presentations, and other output to ensure </w:t>
      </w:r>
      <w:r w:rsidR="009206DF">
        <w:rPr>
          <w:rFonts w:ascii="Garamond" w:hAnsi="Garamond" w:cs="Times New Roman"/>
          <w:sz w:val="24"/>
          <w:szCs w:val="24"/>
        </w:rPr>
        <w:t xml:space="preserve">we reach wide public audiences. </w:t>
      </w:r>
    </w:p>
    <w:p w14:paraId="17998BE7" w14:textId="357AD57E" w:rsidR="005C4078" w:rsidRPr="005C4078" w:rsidRDefault="005C4078" w:rsidP="005C4078">
      <w:pPr>
        <w:pStyle w:val="ListParagraph"/>
        <w:numPr>
          <w:ilvl w:val="0"/>
          <w:numId w:val="12"/>
        </w:numPr>
        <w:rPr>
          <w:rFonts w:ascii="Garamond" w:hAnsi="Garamond" w:cs="Times New Roman"/>
          <w:sz w:val="24"/>
          <w:szCs w:val="24"/>
        </w:rPr>
      </w:pPr>
      <w:r>
        <w:rPr>
          <w:rFonts w:ascii="Garamond" w:hAnsi="Garamond" w:cs="Times New Roman"/>
          <w:sz w:val="24"/>
          <w:szCs w:val="24"/>
        </w:rPr>
        <w:t>Working</w:t>
      </w:r>
      <w:r w:rsidRPr="005C4078">
        <w:rPr>
          <w:rFonts w:ascii="Garamond" w:hAnsi="Garamond" w:cs="Times New Roman"/>
          <w:sz w:val="24"/>
          <w:szCs w:val="24"/>
        </w:rPr>
        <w:t xml:space="preserve"> to</w:t>
      </w:r>
      <w:r>
        <w:rPr>
          <w:rFonts w:ascii="Garamond" w:hAnsi="Garamond" w:cs="Times New Roman"/>
          <w:sz w:val="24"/>
          <w:szCs w:val="24"/>
        </w:rPr>
        <w:t xml:space="preserve"> provide</w:t>
      </w:r>
      <w:r w:rsidRPr="005C4078">
        <w:rPr>
          <w:rFonts w:ascii="Garamond" w:hAnsi="Garamond" w:cs="Times New Roman"/>
          <w:sz w:val="24"/>
          <w:szCs w:val="24"/>
        </w:rPr>
        <w:t xml:space="preserve"> open</w:t>
      </w:r>
      <w:r w:rsidR="009206DF">
        <w:rPr>
          <w:rFonts w:ascii="Garamond" w:hAnsi="Garamond" w:cs="Times New Roman"/>
          <w:sz w:val="24"/>
          <w:szCs w:val="24"/>
        </w:rPr>
        <w:t xml:space="preserve">-access publications whenever possible. </w:t>
      </w:r>
    </w:p>
    <w:p w14:paraId="58FFCFD2" w14:textId="7DF6D83B" w:rsidR="00480288" w:rsidRDefault="005C4078" w:rsidP="00480288">
      <w:pPr>
        <w:pStyle w:val="ListParagraph"/>
        <w:numPr>
          <w:ilvl w:val="0"/>
          <w:numId w:val="12"/>
        </w:numPr>
        <w:rPr>
          <w:rFonts w:ascii="Garamond" w:hAnsi="Garamond" w:cs="Times New Roman"/>
          <w:sz w:val="24"/>
          <w:szCs w:val="24"/>
        </w:rPr>
      </w:pPr>
      <w:r w:rsidRPr="003A6F73">
        <w:rPr>
          <w:rFonts w:ascii="Garamond" w:hAnsi="Garamond" w:cs="Times New Roman"/>
          <w:sz w:val="24"/>
          <w:szCs w:val="24"/>
        </w:rPr>
        <w:t>Devot</w:t>
      </w:r>
      <w:r>
        <w:rPr>
          <w:rFonts w:ascii="Garamond" w:hAnsi="Garamond" w:cs="Times New Roman"/>
          <w:sz w:val="24"/>
          <w:szCs w:val="24"/>
        </w:rPr>
        <w:t>ing additional</w:t>
      </w:r>
      <w:r w:rsidRPr="003A6F73">
        <w:rPr>
          <w:rFonts w:ascii="Garamond" w:hAnsi="Garamond" w:cs="Times New Roman"/>
          <w:sz w:val="24"/>
          <w:szCs w:val="24"/>
        </w:rPr>
        <w:t xml:space="preserve"> time to continu</w:t>
      </w:r>
      <w:r>
        <w:rPr>
          <w:rFonts w:ascii="Garamond" w:hAnsi="Garamond" w:cs="Times New Roman"/>
          <w:sz w:val="24"/>
          <w:szCs w:val="24"/>
        </w:rPr>
        <w:t>al discussions and</w:t>
      </w:r>
      <w:r w:rsidRPr="003A6F73">
        <w:rPr>
          <w:rFonts w:ascii="Garamond" w:hAnsi="Garamond" w:cs="Times New Roman"/>
          <w:sz w:val="24"/>
          <w:szCs w:val="24"/>
        </w:rPr>
        <w:t xml:space="preserve"> learning about EDI issues</w:t>
      </w:r>
      <w:r>
        <w:rPr>
          <w:rFonts w:ascii="Garamond" w:hAnsi="Garamond" w:cs="Times New Roman"/>
          <w:sz w:val="24"/>
          <w:szCs w:val="24"/>
        </w:rPr>
        <w:t xml:space="preserve"> and </w:t>
      </w:r>
      <w:r w:rsidRPr="003A6F73">
        <w:rPr>
          <w:rFonts w:ascii="Garamond" w:hAnsi="Garamond" w:cs="Times New Roman"/>
          <w:sz w:val="24"/>
          <w:szCs w:val="24"/>
        </w:rPr>
        <w:t xml:space="preserve">sourcing new </w:t>
      </w:r>
      <w:r>
        <w:rPr>
          <w:rFonts w:ascii="Garamond" w:hAnsi="Garamond" w:cs="Times New Roman"/>
          <w:sz w:val="24"/>
          <w:szCs w:val="24"/>
        </w:rPr>
        <w:t>resources.</w:t>
      </w:r>
    </w:p>
    <w:p w14:paraId="01D24D8B" w14:textId="77777777" w:rsidR="00B5549C" w:rsidRPr="009206DF" w:rsidRDefault="00B5549C" w:rsidP="00B5549C">
      <w:pPr>
        <w:pStyle w:val="ListParagraph"/>
        <w:rPr>
          <w:rFonts w:ascii="Garamond" w:hAnsi="Garamond" w:cs="Times New Roman"/>
          <w:sz w:val="24"/>
          <w:szCs w:val="24"/>
        </w:rPr>
      </w:pPr>
    </w:p>
    <w:p w14:paraId="21CDC749" w14:textId="77777777" w:rsidR="00084E33" w:rsidRPr="00D92DE7" w:rsidRDefault="00084E33" w:rsidP="00D92DE7">
      <w:pPr>
        <w:rPr>
          <w:rFonts w:ascii="Garamond" w:hAnsi="Garamond" w:cs="Times New Roman"/>
          <w:sz w:val="24"/>
          <w:szCs w:val="24"/>
        </w:rPr>
      </w:pPr>
    </w:p>
    <w:p w14:paraId="64766B86" w14:textId="69412C21" w:rsidR="00900894" w:rsidRPr="00541657" w:rsidRDefault="00026CA2" w:rsidP="00026CA2">
      <w:pPr>
        <w:jc w:val="center"/>
        <w:rPr>
          <w:rFonts w:ascii="Garamond" w:hAnsi="Garamond" w:cs="Times New Roman"/>
          <w:b/>
          <w:bCs/>
          <w:sz w:val="24"/>
          <w:szCs w:val="24"/>
        </w:rPr>
      </w:pPr>
      <w:r w:rsidRPr="00541657">
        <w:rPr>
          <w:rFonts w:ascii="Garamond" w:hAnsi="Garamond" w:cs="Times New Roman"/>
          <w:b/>
          <w:bCs/>
          <w:sz w:val="24"/>
          <w:szCs w:val="24"/>
        </w:rPr>
        <w:t>APPENDIX A: McGill University</w:t>
      </w:r>
      <w:r w:rsidR="00DF50F6" w:rsidRPr="00541657">
        <w:rPr>
          <w:rFonts w:ascii="Garamond" w:hAnsi="Garamond" w:cs="Times New Roman"/>
          <w:b/>
          <w:bCs/>
          <w:sz w:val="24"/>
          <w:szCs w:val="24"/>
        </w:rPr>
        <w:t>’s</w:t>
      </w:r>
      <w:r w:rsidRPr="00541657">
        <w:rPr>
          <w:rFonts w:ascii="Garamond" w:hAnsi="Garamond" w:cs="Times New Roman"/>
          <w:b/>
          <w:bCs/>
          <w:sz w:val="24"/>
          <w:szCs w:val="24"/>
        </w:rPr>
        <w:t xml:space="preserve"> Policies and Reports Articulating EDI Commitments</w:t>
      </w:r>
    </w:p>
    <w:p w14:paraId="01236A2E" w14:textId="1081883F"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2005 </w:t>
      </w:r>
      <w:hyperlink r:id="rId16" w:history="1">
        <w:r w:rsidRPr="00541657">
          <w:rPr>
            <w:rStyle w:val="Hyperlink"/>
            <w:rFonts w:ascii="Garamond" w:hAnsi="Garamond" w:cs="Times New Roman"/>
            <w:sz w:val="24"/>
            <w:szCs w:val="24"/>
          </w:rPr>
          <w:t>Policy on Harassment and Discrimination Prohibited By Law</w:t>
        </w:r>
      </w:hyperlink>
    </w:p>
    <w:p w14:paraId="642B68F6" w14:textId="61678058"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2005 </w:t>
      </w:r>
      <w:hyperlink r:id="rId17" w:history="1">
        <w:r w:rsidRPr="00541657">
          <w:rPr>
            <w:rStyle w:val="Hyperlink"/>
            <w:rFonts w:ascii="Garamond" w:hAnsi="Garamond" w:cs="Times New Roman"/>
            <w:sz w:val="24"/>
            <w:szCs w:val="24"/>
          </w:rPr>
          <w:t>Policy Concerning the Rights of Students with Disabilities</w:t>
        </w:r>
      </w:hyperlink>
    </w:p>
    <w:p w14:paraId="70667F47" w14:textId="12BC563E"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2007 </w:t>
      </w:r>
      <w:hyperlink r:id="rId18" w:history="1">
        <w:r w:rsidRPr="00541657">
          <w:rPr>
            <w:rStyle w:val="Hyperlink"/>
            <w:rFonts w:ascii="Garamond" w:hAnsi="Garamond" w:cs="Times New Roman"/>
            <w:sz w:val="24"/>
            <w:szCs w:val="24"/>
          </w:rPr>
          <w:t>Employment Equity Policy</w:t>
        </w:r>
      </w:hyperlink>
    </w:p>
    <w:p w14:paraId="272DC5CC" w14:textId="1FD8FFBD"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2008 </w:t>
      </w:r>
      <w:hyperlink r:id="rId19" w:history="1">
        <w:r w:rsidRPr="00541657">
          <w:rPr>
            <w:rStyle w:val="Hyperlink"/>
            <w:rFonts w:ascii="Garamond" w:hAnsi="Garamond" w:cs="Times New Roman"/>
            <w:sz w:val="24"/>
            <w:szCs w:val="24"/>
          </w:rPr>
          <w:t>McGill University Physical Master Plan: Planning and Design Principles</w:t>
        </w:r>
      </w:hyperlink>
    </w:p>
    <w:p w14:paraId="2209F874" w14:textId="114877D2"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2011 </w:t>
      </w:r>
      <w:hyperlink r:id="rId20" w:history="1">
        <w:r w:rsidRPr="00541657">
          <w:rPr>
            <w:rStyle w:val="Hyperlink"/>
            <w:rFonts w:ascii="Garamond" w:hAnsi="Garamond" w:cs="Times New Roman"/>
            <w:sz w:val="24"/>
            <w:szCs w:val="24"/>
          </w:rPr>
          <w:t>Principal’s Task Force on Diversity, Excellence, and Community Engagement</w:t>
        </w:r>
      </w:hyperlink>
    </w:p>
    <w:p w14:paraId="738D4FB5" w14:textId="42DA4B38"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2016 </w:t>
      </w:r>
      <w:hyperlink r:id="rId21" w:history="1">
        <w:r w:rsidRPr="00541657">
          <w:rPr>
            <w:rStyle w:val="Hyperlink"/>
            <w:rFonts w:ascii="Garamond" w:hAnsi="Garamond" w:cs="Times New Roman"/>
            <w:sz w:val="24"/>
            <w:szCs w:val="24"/>
          </w:rPr>
          <w:t>Report of the Ad Hoc Working Group on Systemic Discrimination</w:t>
        </w:r>
      </w:hyperlink>
    </w:p>
    <w:p w14:paraId="0F37BD3B" w14:textId="1F081637"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2016 </w:t>
      </w:r>
      <w:hyperlink r:id="rId22" w:history="1">
        <w:r w:rsidRPr="00541657">
          <w:rPr>
            <w:rStyle w:val="Hyperlink"/>
            <w:rFonts w:ascii="Garamond" w:hAnsi="Garamond" w:cs="Times New Roman"/>
            <w:sz w:val="24"/>
            <w:szCs w:val="24"/>
          </w:rPr>
          <w:t>Policy against Sexual Violence</w:t>
        </w:r>
      </w:hyperlink>
    </w:p>
    <w:p w14:paraId="68633841" w14:textId="38FF1B50" w:rsidR="00026CA2" w:rsidRPr="00541657" w:rsidRDefault="00026CA2" w:rsidP="000D0466">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2017 </w:t>
      </w:r>
      <w:hyperlink r:id="rId23" w:history="1">
        <w:r w:rsidRPr="00541657">
          <w:rPr>
            <w:rStyle w:val="Hyperlink"/>
            <w:rFonts w:ascii="Garamond" w:hAnsi="Garamond" w:cs="Times New Roman"/>
            <w:sz w:val="24"/>
            <w:szCs w:val="24"/>
          </w:rPr>
          <w:t xml:space="preserve">Report of the Provost’s Task Force on Indigenous Studies and Indigenous </w:t>
        </w:r>
        <w:r w:rsidR="000D0466" w:rsidRPr="00541657">
          <w:rPr>
            <w:rStyle w:val="Hyperlink"/>
            <w:rFonts w:ascii="Garamond" w:hAnsi="Garamond" w:cs="Times New Roman"/>
            <w:sz w:val="24"/>
            <w:szCs w:val="24"/>
          </w:rPr>
          <w:t xml:space="preserve">    </w:t>
        </w:r>
        <w:r w:rsidRPr="00541657">
          <w:rPr>
            <w:rStyle w:val="Hyperlink"/>
            <w:rFonts w:ascii="Garamond" w:hAnsi="Garamond" w:cs="Times New Roman"/>
            <w:sz w:val="24"/>
            <w:szCs w:val="24"/>
          </w:rPr>
          <w:t>Education</w:t>
        </w:r>
      </w:hyperlink>
    </w:p>
    <w:p w14:paraId="4171FBD1" w14:textId="60E1A1E7"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2017 </w:t>
      </w:r>
      <w:hyperlink r:id="rId24" w:history="1">
        <w:r w:rsidRPr="00541657">
          <w:rPr>
            <w:rStyle w:val="Hyperlink"/>
            <w:rFonts w:ascii="Garamond" w:hAnsi="Garamond" w:cs="Times New Roman"/>
            <w:sz w:val="24"/>
            <w:szCs w:val="24"/>
          </w:rPr>
          <w:t>Strategic Academic Plan 2017-2022</w:t>
        </w:r>
      </w:hyperlink>
    </w:p>
    <w:p w14:paraId="4CD65179" w14:textId="3F7EC804"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2018 </w:t>
      </w:r>
      <w:hyperlink r:id="rId25" w:history="1">
        <w:r w:rsidRPr="00541657">
          <w:rPr>
            <w:rStyle w:val="Hyperlink"/>
            <w:rFonts w:ascii="Garamond" w:hAnsi="Garamond" w:cs="Times New Roman"/>
            <w:sz w:val="24"/>
            <w:szCs w:val="24"/>
          </w:rPr>
          <w:t>Report of the Principal’s Task Force on Respect and Inclusion in Campus Life</w:t>
        </w:r>
      </w:hyperlink>
    </w:p>
    <w:p w14:paraId="550072E9" w14:textId="7C20F117"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2018 </w:t>
      </w:r>
      <w:hyperlink r:id="rId26" w:history="1">
        <w:r w:rsidRPr="00541657">
          <w:rPr>
            <w:rStyle w:val="Hyperlink"/>
            <w:rFonts w:ascii="Garamond" w:hAnsi="Garamond" w:cs="Times New Roman"/>
            <w:sz w:val="24"/>
            <w:szCs w:val="24"/>
          </w:rPr>
          <w:t>Report of the Working Group on Principles of Renaming and Commemoration</w:t>
        </w:r>
      </w:hyperlink>
    </w:p>
    <w:p w14:paraId="0D453A53" w14:textId="7F46BA7E"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2019 </w:t>
      </w:r>
      <w:hyperlink r:id="rId27" w:history="1">
        <w:r w:rsidRPr="00541657">
          <w:rPr>
            <w:rStyle w:val="Hyperlink"/>
            <w:rFonts w:ascii="Garamond" w:hAnsi="Garamond" w:cs="Times New Roman"/>
            <w:sz w:val="24"/>
            <w:szCs w:val="24"/>
          </w:rPr>
          <w:t>McGill Strategic Research Plan</w:t>
        </w:r>
      </w:hyperlink>
    </w:p>
    <w:p w14:paraId="33DB4849" w14:textId="6A3C7DFE"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2019 </w:t>
      </w:r>
      <w:hyperlink r:id="rId28" w:history="1">
        <w:r w:rsidRPr="00541657">
          <w:rPr>
            <w:rStyle w:val="Hyperlink"/>
            <w:rFonts w:ascii="Garamond" w:hAnsi="Garamond" w:cs="Times New Roman"/>
            <w:sz w:val="24"/>
            <w:szCs w:val="24"/>
          </w:rPr>
          <w:t>Master Plan</w:t>
        </w:r>
      </w:hyperlink>
    </w:p>
    <w:p w14:paraId="296E4C56" w14:textId="434326FB" w:rsidR="00026CA2" w:rsidRPr="00541657" w:rsidRDefault="00026CA2"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2019 </w:t>
      </w:r>
      <w:hyperlink r:id="rId29" w:history="1">
        <w:r w:rsidRPr="00541657">
          <w:rPr>
            <w:rStyle w:val="Hyperlink"/>
            <w:rFonts w:ascii="Garamond" w:hAnsi="Garamond" w:cs="Times New Roman"/>
            <w:sz w:val="24"/>
            <w:szCs w:val="24"/>
          </w:rPr>
          <w:t>McGill CRC Equity, Diversity, and Inclusion Action Plan</w:t>
        </w:r>
      </w:hyperlink>
    </w:p>
    <w:p w14:paraId="023B54FD" w14:textId="0D60D63A" w:rsidR="000D0466" w:rsidRPr="00541657" w:rsidRDefault="000D0466"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2020 </w:t>
      </w:r>
      <w:hyperlink r:id="rId30" w:history="1">
        <w:r w:rsidRPr="00541657">
          <w:rPr>
            <w:rStyle w:val="Hyperlink"/>
            <w:rFonts w:ascii="Garamond" w:hAnsi="Garamond" w:cs="Times New Roman"/>
            <w:sz w:val="24"/>
            <w:szCs w:val="24"/>
          </w:rPr>
          <w:t>McGill University Equity, Diversity &amp; Inclusion (EDI) Strategic Plan 2020-2025</w:t>
        </w:r>
      </w:hyperlink>
    </w:p>
    <w:p w14:paraId="73CAECF7" w14:textId="2E767175" w:rsidR="00026CA2" w:rsidRPr="00541657" w:rsidRDefault="000D0466" w:rsidP="00026CA2">
      <w:pPr>
        <w:pStyle w:val="ListParagraph"/>
        <w:numPr>
          <w:ilvl w:val="0"/>
          <w:numId w:val="2"/>
        </w:numPr>
        <w:rPr>
          <w:rFonts w:ascii="Garamond" w:hAnsi="Garamond" w:cs="Times New Roman"/>
          <w:sz w:val="24"/>
          <w:szCs w:val="24"/>
        </w:rPr>
      </w:pPr>
      <w:r w:rsidRPr="00541657">
        <w:rPr>
          <w:rFonts w:ascii="Garamond" w:hAnsi="Garamond" w:cs="Times New Roman"/>
          <w:sz w:val="24"/>
          <w:szCs w:val="24"/>
        </w:rPr>
        <w:t xml:space="preserve">2020 </w:t>
      </w:r>
      <w:hyperlink r:id="rId31" w:history="1">
        <w:r w:rsidRPr="00541657">
          <w:rPr>
            <w:rStyle w:val="Hyperlink"/>
            <w:rFonts w:ascii="Garamond" w:hAnsi="Garamond" w:cs="Times New Roman"/>
            <w:sz w:val="24"/>
            <w:szCs w:val="24"/>
          </w:rPr>
          <w:t xml:space="preserve">McGill University Action Plan to Address </w:t>
        </w:r>
        <w:r w:rsidR="00026CA2" w:rsidRPr="00541657">
          <w:rPr>
            <w:rStyle w:val="Hyperlink"/>
            <w:rFonts w:ascii="Garamond" w:hAnsi="Garamond" w:cs="Times New Roman"/>
            <w:sz w:val="24"/>
            <w:szCs w:val="24"/>
          </w:rPr>
          <w:t>Anti-Black Racism</w:t>
        </w:r>
      </w:hyperlink>
      <w:r w:rsidR="00026CA2" w:rsidRPr="00541657">
        <w:rPr>
          <w:rFonts w:ascii="Garamond" w:hAnsi="Garamond" w:cs="Times New Roman"/>
          <w:sz w:val="24"/>
          <w:szCs w:val="24"/>
        </w:rPr>
        <w:t xml:space="preserve"> </w:t>
      </w:r>
    </w:p>
    <w:p w14:paraId="490A0EEC" w14:textId="31FB257E" w:rsidR="000D0466" w:rsidRPr="00541657" w:rsidRDefault="00000000" w:rsidP="00026CA2">
      <w:pPr>
        <w:pStyle w:val="ListParagraph"/>
        <w:numPr>
          <w:ilvl w:val="0"/>
          <w:numId w:val="2"/>
        </w:numPr>
        <w:rPr>
          <w:rFonts w:ascii="Garamond" w:hAnsi="Garamond" w:cs="Times New Roman"/>
          <w:sz w:val="24"/>
          <w:szCs w:val="24"/>
        </w:rPr>
      </w:pPr>
      <w:hyperlink r:id="rId32" w:history="1">
        <w:r w:rsidR="000D0466" w:rsidRPr="00541657">
          <w:rPr>
            <w:rStyle w:val="Hyperlink"/>
            <w:rFonts w:ascii="Garamond" w:hAnsi="Garamond" w:cs="Times New Roman"/>
            <w:sz w:val="24"/>
            <w:szCs w:val="24"/>
          </w:rPr>
          <w:t>McGill University Student Rights and Responsibilities</w:t>
        </w:r>
      </w:hyperlink>
    </w:p>
    <w:p w14:paraId="6A8C7652" w14:textId="21F7DD2B" w:rsidR="000D0466" w:rsidRPr="00541657" w:rsidRDefault="00000000" w:rsidP="00026CA2">
      <w:pPr>
        <w:pStyle w:val="ListParagraph"/>
        <w:numPr>
          <w:ilvl w:val="0"/>
          <w:numId w:val="2"/>
        </w:numPr>
        <w:rPr>
          <w:rFonts w:ascii="Garamond" w:hAnsi="Garamond" w:cs="Times New Roman"/>
          <w:sz w:val="24"/>
          <w:szCs w:val="24"/>
        </w:rPr>
      </w:pPr>
      <w:hyperlink r:id="rId33" w:history="1">
        <w:r w:rsidR="000D0466" w:rsidRPr="00541657">
          <w:rPr>
            <w:rStyle w:val="Hyperlink"/>
            <w:rFonts w:ascii="Garamond" w:hAnsi="Garamond" w:cs="Times New Roman"/>
            <w:sz w:val="24"/>
            <w:szCs w:val="24"/>
          </w:rPr>
          <w:t>McGill University Code of Conduct</w:t>
        </w:r>
      </w:hyperlink>
      <w:r w:rsidR="000D0466" w:rsidRPr="00541657">
        <w:rPr>
          <w:rFonts w:ascii="Garamond" w:hAnsi="Garamond" w:cs="Times New Roman"/>
          <w:sz w:val="24"/>
          <w:szCs w:val="24"/>
        </w:rPr>
        <w:t xml:space="preserve"> </w:t>
      </w:r>
    </w:p>
    <w:p w14:paraId="74276DF3" w14:textId="1FF0C925" w:rsidR="00026CA2" w:rsidRPr="00541657" w:rsidRDefault="00026CA2" w:rsidP="00900894">
      <w:pPr>
        <w:rPr>
          <w:rFonts w:ascii="Garamond" w:hAnsi="Garamond" w:cs="Times New Roman"/>
          <w:sz w:val="24"/>
          <w:szCs w:val="24"/>
        </w:rPr>
      </w:pPr>
    </w:p>
    <w:p w14:paraId="3E4B6BB1" w14:textId="5F56F8BF" w:rsidR="000537D8" w:rsidRPr="009206DF" w:rsidRDefault="009206DF" w:rsidP="00900894">
      <w:pPr>
        <w:rPr>
          <w:rFonts w:ascii="Garamond" w:hAnsi="Garamond" w:cs="Times New Roman"/>
          <w:b/>
          <w:bCs/>
          <w:sz w:val="24"/>
          <w:szCs w:val="24"/>
        </w:rPr>
      </w:pPr>
      <w:r w:rsidRPr="009206DF">
        <w:rPr>
          <w:rFonts w:ascii="Garamond" w:hAnsi="Garamond" w:cs="Times New Roman"/>
          <w:b/>
          <w:bCs/>
          <w:sz w:val="24"/>
          <w:szCs w:val="24"/>
        </w:rPr>
        <w:t xml:space="preserve">APPENDIX B: Additional Resources </w:t>
      </w:r>
    </w:p>
    <w:p w14:paraId="26919CEB" w14:textId="74968C9D" w:rsidR="009206DF" w:rsidRDefault="009206DF" w:rsidP="009206DF">
      <w:pPr>
        <w:pStyle w:val="ListParagraph"/>
        <w:numPr>
          <w:ilvl w:val="0"/>
          <w:numId w:val="13"/>
        </w:numPr>
        <w:rPr>
          <w:rFonts w:ascii="Garamond" w:hAnsi="Garamond" w:cs="Times New Roman"/>
          <w:sz w:val="24"/>
          <w:szCs w:val="24"/>
        </w:rPr>
      </w:pPr>
      <w:r>
        <w:rPr>
          <w:rFonts w:ascii="Garamond" w:hAnsi="Garamond" w:cs="Times New Roman"/>
          <w:sz w:val="24"/>
          <w:szCs w:val="24"/>
        </w:rPr>
        <w:t xml:space="preserve">The Canadian Institute of Planners offers several EDI reports and video resources: </w:t>
      </w:r>
      <w:hyperlink r:id="rId34" w:history="1">
        <w:r w:rsidRPr="00DE2966">
          <w:rPr>
            <w:rStyle w:val="Hyperlink"/>
            <w:rFonts w:ascii="Garamond" w:hAnsi="Garamond" w:cs="Times New Roman"/>
            <w:sz w:val="24"/>
            <w:szCs w:val="24"/>
          </w:rPr>
          <w:t>https://www.cip-icu.ca/Topics/Equity-Diversity-and-Inclusion</w:t>
        </w:r>
      </w:hyperlink>
    </w:p>
    <w:p w14:paraId="2C16EFEA" w14:textId="3F833711" w:rsidR="009206DF" w:rsidRDefault="00B5549C" w:rsidP="009206DF">
      <w:pPr>
        <w:pStyle w:val="ListParagraph"/>
        <w:numPr>
          <w:ilvl w:val="0"/>
          <w:numId w:val="13"/>
        </w:numPr>
        <w:rPr>
          <w:rFonts w:ascii="Garamond" w:hAnsi="Garamond" w:cs="Times New Roman"/>
          <w:sz w:val="24"/>
          <w:szCs w:val="24"/>
        </w:rPr>
      </w:pPr>
      <w:r>
        <w:rPr>
          <w:rFonts w:ascii="Garamond" w:hAnsi="Garamond" w:cs="Times New Roman"/>
          <w:sz w:val="24"/>
          <w:szCs w:val="24"/>
        </w:rPr>
        <w:lastRenderedPageBreak/>
        <w:t xml:space="preserve">The American Planning Association offers several complementary EDI resources: </w:t>
      </w:r>
      <w:hyperlink r:id="rId35" w:history="1">
        <w:r w:rsidRPr="00DE2966">
          <w:rPr>
            <w:rStyle w:val="Hyperlink"/>
            <w:rFonts w:ascii="Garamond" w:hAnsi="Garamond" w:cs="Times New Roman"/>
            <w:sz w:val="24"/>
            <w:szCs w:val="24"/>
          </w:rPr>
          <w:t>https://www.planning.org/equity/commitment/</w:t>
        </w:r>
      </w:hyperlink>
    </w:p>
    <w:p w14:paraId="752DE44E" w14:textId="7F338718" w:rsidR="00B5549C" w:rsidRPr="00B5549C" w:rsidRDefault="00B5549C" w:rsidP="00B5549C">
      <w:pPr>
        <w:pStyle w:val="ListParagraph"/>
        <w:numPr>
          <w:ilvl w:val="0"/>
          <w:numId w:val="13"/>
        </w:numPr>
        <w:rPr>
          <w:rFonts w:ascii="Garamond" w:hAnsi="Garamond" w:cs="Times New Roman"/>
          <w:sz w:val="24"/>
          <w:szCs w:val="24"/>
        </w:rPr>
      </w:pPr>
      <w:r>
        <w:rPr>
          <w:rFonts w:ascii="Garamond" w:hAnsi="Garamond" w:cs="Times New Roman"/>
          <w:sz w:val="24"/>
          <w:szCs w:val="24"/>
        </w:rPr>
        <w:t>Tri-council (</w:t>
      </w:r>
      <w:r w:rsidRPr="00B5549C">
        <w:rPr>
          <w:rFonts w:ascii="Garamond" w:hAnsi="Garamond" w:cs="Times New Roman"/>
          <w:sz w:val="24"/>
          <w:szCs w:val="24"/>
        </w:rPr>
        <w:t>Canadian Institutes of Health Research, the Natural Sciences and Engineering Research Council, and the Social Sciences and Humanities Research Counci</w:t>
      </w:r>
      <w:r>
        <w:rPr>
          <w:rFonts w:ascii="Garamond" w:hAnsi="Garamond" w:cs="Times New Roman"/>
          <w:sz w:val="24"/>
          <w:szCs w:val="24"/>
        </w:rPr>
        <w:t xml:space="preserve">l) statement on EDI: </w:t>
      </w:r>
      <w:hyperlink r:id="rId36" w:history="1">
        <w:r w:rsidRPr="00DE2966">
          <w:rPr>
            <w:rStyle w:val="Hyperlink"/>
            <w:rFonts w:ascii="Garamond" w:hAnsi="Garamond" w:cs="Times New Roman"/>
            <w:sz w:val="24"/>
            <w:szCs w:val="24"/>
          </w:rPr>
          <w:t>https://cihr-irsc.gc.ca/e/52543.html</w:t>
        </w:r>
      </w:hyperlink>
    </w:p>
    <w:p w14:paraId="5CDF8EC3" w14:textId="7BC2DCDA" w:rsidR="00B5549C" w:rsidRDefault="00B5549C" w:rsidP="009206DF">
      <w:pPr>
        <w:pStyle w:val="ListParagraph"/>
        <w:numPr>
          <w:ilvl w:val="0"/>
          <w:numId w:val="13"/>
        </w:numPr>
        <w:rPr>
          <w:rFonts w:ascii="Garamond" w:hAnsi="Garamond" w:cs="Times New Roman"/>
          <w:sz w:val="24"/>
          <w:szCs w:val="24"/>
        </w:rPr>
      </w:pPr>
      <w:r>
        <w:rPr>
          <w:rFonts w:ascii="Garamond" w:hAnsi="Garamond" w:cs="Times New Roman"/>
          <w:sz w:val="24"/>
          <w:szCs w:val="24"/>
        </w:rPr>
        <w:t xml:space="preserve">We also recommend the Tri-council EDI resources and learning modules: </w:t>
      </w:r>
      <w:hyperlink r:id="rId37" w:history="1">
        <w:r w:rsidRPr="00DE2966">
          <w:rPr>
            <w:rStyle w:val="Hyperlink"/>
            <w:rFonts w:ascii="Garamond" w:hAnsi="Garamond" w:cs="Times New Roman"/>
            <w:sz w:val="24"/>
            <w:szCs w:val="24"/>
          </w:rPr>
          <w:t>https://cihr-irsc.gc.ca/e/52553.html</w:t>
        </w:r>
      </w:hyperlink>
    </w:p>
    <w:p w14:paraId="5FCDCD5E" w14:textId="77777777" w:rsidR="00B5549C" w:rsidRPr="009206DF" w:rsidRDefault="00B5549C" w:rsidP="00B5549C">
      <w:pPr>
        <w:pStyle w:val="ListParagraph"/>
        <w:rPr>
          <w:rFonts w:ascii="Garamond" w:hAnsi="Garamond" w:cs="Times New Roman"/>
          <w:sz w:val="24"/>
          <w:szCs w:val="24"/>
        </w:rPr>
      </w:pPr>
    </w:p>
    <w:sectPr w:rsidR="00B5549C" w:rsidRPr="009206DF">
      <w:footerReference w:type="default" r:id="rId3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Aryana Soliz, Dr" w:date="2023-03-08T15:27:00Z" w:initials="ASD">
    <w:p w14:paraId="65F9DD15" w14:textId="77777777" w:rsidR="00BF5EF8" w:rsidRDefault="00BF5EF8" w:rsidP="003D4C10">
      <w:pPr>
        <w:pStyle w:val="CommentText"/>
      </w:pPr>
      <w:r>
        <w:rPr>
          <w:rStyle w:val="CommentReference"/>
        </w:rPr>
        <w:annotationRef/>
      </w:r>
      <w:r>
        <w:t>Adapted from heathy cities proposal, but could be cut</w:t>
      </w:r>
    </w:p>
  </w:comment>
  <w:comment w:id="38" w:author="Aryana Soliz, Dr" w:date="2023-03-08T15:42:00Z" w:initials="ASD">
    <w:p w14:paraId="68E9AE6E" w14:textId="77777777" w:rsidR="005C1A52" w:rsidRDefault="00943879" w:rsidP="00AD6349">
      <w:pPr>
        <w:pStyle w:val="CommentText"/>
      </w:pPr>
      <w:r>
        <w:rPr>
          <w:rStyle w:val="CommentReference"/>
        </w:rPr>
        <w:annotationRef/>
      </w:r>
      <w:r w:rsidR="005C1A52">
        <w:t>Decide if you want to add something here or cut</w:t>
      </w:r>
    </w:p>
  </w:comment>
  <w:comment w:id="75" w:author="Aryana Soliz, Dr" w:date="2023-03-08T16:21:00Z" w:initials="ASD">
    <w:p w14:paraId="3E783400" w14:textId="77777777" w:rsidR="00E00833" w:rsidRDefault="00E00833" w:rsidP="00A1732B">
      <w:pPr>
        <w:pStyle w:val="CommentText"/>
      </w:pPr>
      <w:r>
        <w:rPr>
          <w:rStyle w:val="CommentReference"/>
        </w:rPr>
        <w:annotationRef/>
      </w:r>
      <w:r>
        <w:t xml:space="preserve">Note: This is a bit different from McGill's definitions (as I don't think McGill's definitions are particularly good) but we can harmonize them if needed: </w:t>
      </w:r>
      <w:hyperlink r:id="rId1" w:history="1">
        <w:r w:rsidRPr="00A1732B">
          <w:rPr>
            <w:rStyle w:val="Hyperlink"/>
          </w:rPr>
          <w:t>Harassment &amp; Discrimination | Office for Mediation and Reporting - McGill University</w:t>
        </w:r>
      </w:hyperlink>
      <w:r>
        <w:t xml:space="preserve"> </w:t>
      </w:r>
    </w:p>
  </w:comment>
  <w:comment w:id="76" w:author="Aryana Soliz, Dr" w:date="2023-03-08T17:12:00Z" w:initials="ASD">
    <w:p w14:paraId="26DEE936" w14:textId="77777777" w:rsidR="00B25C21" w:rsidRDefault="00B25C21" w:rsidP="004E3EA2">
      <w:pPr>
        <w:pStyle w:val="CommentText"/>
      </w:pPr>
      <w:r>
        <w:rPr>
          <w:rStyle w:val="CommentReference"/>
        </w:rPr>
        <w:annotationRef/>
      </w:r>
      <w:r>
        <w:t>This is an important section to review to ensure you think it's appropriate for the 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9DD15" w15:done="0"/>
  <w15:commentEx w15:paraId="68E9AE6E" w15:done="0"/>
  <w15:commentEx w15:paraId="3E783400" w15:done="0"/>
  <w15:commentEx w15:paraId="26DEE9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27D8" w16cex:dateUtc="2023-03-08T20:27:00Z"/>
  <w16cex:commentExtensible w16cex:durableId="27B32B59" w16cex:dateUtc="2023-03-08T20:42:00Z"/>
  <w16cex:commentExtensible w16cex:durableId="27B33487" w16cex:dateUtc="2023-03-08T21:21:00Z"/>
  <w16cex:commentExtensible w16cex:durableId="27B34085" w16cex:dateUtc="2023-03-08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9DD15" w16cid:durableId="27B327D8"/>
  <w16cid:commentId w16cid:paraId="68E9AE6E" w16cid:durableId="27B32B59"/>
  <w16cid:commentId w16cid:paraId="3E783400" w16cid:durableId="27B33487"/>
  <w16cid:commentId w16cid:paraId="26DEE936" w16cid:durableId="27B340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790E2" w14:textId="77777777" w:rsidR="00660725" w:rsidRDefault="00660725" w:rsidP="00026CA2">
      <w:pPr>
        <w:spacing w:after="0" w:line="240" w:lineRule="auto"/>
      </w:pPr>
      <w:r>
        <w:separator/>
      </w:r>
    </w:p>
  </w:endnote>
  <w:endnote w:type="continuationSeparator" w:id="0">
    <w:p w14:paraId="0BA47D89" w14:textId="77777777" w:rsidR="00660725" w:rsidRDefault="00660725" w:rsidP="0002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815762"/>
      <w:docPartObj>
        <w:docPartGallery w:val="Page Numbers (Bottom of Page)"/>
        <w:docPartUnique/>
      </w:docPartObj>
    </w:sdtPr>
    <w:sdtEndPr>
      <w:rPr>
        <w:noProof/>
      </w:rPr>
    </w:sdtEndPr>
    <w:sdtContent>
      <w:p w14:paraId="425080D1" w14:textId="33E03BC9" w:rsidR="00FF5846" w:rsidRDefault="00FF5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2C7356" w14:textId="77777777" w:rsidR="00026CA2" w:rsidRDefault="00026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ECED" w14:textId="77777777" w:rsidR="00660725" w:rsidRDefault="00660725" w:rsidP="00026CA2">
      <w:pPr>
        <w:spacing w:after="0" w:line="240" w:lineRule="auto"/>
      </w:pPr>
      <w:r>
        <w:separator/>
      </w:r>
    </w:p>
  </w:footnote>
  <w:footnote w:type="continuationSeparator" w:id="0">
    <w:p w14:paraId="7B3DBBA8" w14:textId="77777777" w:rsidR="00660725" w:rsidRDefault="00660725" w:rsidP="00026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06D"/>
    <w:multiLevelType w:val="hybridMultilevel"/>
    <w:tmpl w:val="24E27B8E"/>
    <w:lvl w:ilvl="0" w:tplc="6642641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5E7E5B"/>
    <w:multiLevelType w:val="hybridMultilevel"/>
    <w:tmpl w:val="81DEA9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1153B0"/>
    <w:multiLevelType w:val="hybridMultilevel"/>
    <w:tmpl w:val="A16C27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42051AD"/>
    <w:multiLevelType w:val="hybridMultilevel"/>
    <w:tmpl w:val="40C4E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1F24F1"/>
    <w:multiLevelType w:val="multilevel"/>
    <w:tmpl w:val="B3E4AC46"/>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C452C86"/>
    <w:multiLevelType w:val="hybridMultilevel"/>
    <w:tmpl w:val="898C3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9084EFB"/>
    <w:multiLevelType w:val="hybridMultilevel"/>
    <w:tmpl w:val="65888F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BA51AEE"/>
    <w:multiLevelType w:val="hybridMultilevel"/>
    <w:tmpl w:val="855245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5E7F1A"/>
    <w:multiLevelType w:val="hybridMultilevel"/>
    <w:tmpl w:val="4530A2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A9846A5"/>
    <w:multiLevelType w:val="hybridMultilevel"/>
    <w:tmpl w:val="24E27B8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0F0E2A"/>
    <w:multiLevelType w:val="hybridMultilevel"/>
    <w:tmpl w:val="4C3C1F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655F4055"/>
    <w:multiLevelType w:val="hybridMultilevel"/>
    <w:tmpl w:val="9A041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F2067A"/>
    <w:multiLevelType w:val="multilevel"/>
    <w:tmpl w:val="003A1A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34B638F"/>
    <w:multiLevelType w:val="hybridMultilevel"/>
    <w:tmpl w:val="E1CAB97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16cid:durableId="1304892095">
    <w:abstractNumId w:val="12"/>
  </w:num>
  <w:num w:numId="2" w16cid:durableId="1991402733">
    <w:abstractNumId w:val="7"/>
  </w:num>
  <w:num w:numId="3" w16cid:durableId="354581102">
    <w:abstractNumId w:val="6"/>
  </w:num>
  <w:num w:numId="4" w16cid:durableId="661203764">
    <w:abstractNumId w:val="2"/>
  </w:num>
  <w:num w:numId="5" w16cid:durableId="569466979">
    <w:abstractNumId w:val="3"/>
  </w:num>
  <w:num w:numId="6" w16cid:durableId="88624869">
    <w:abstractNumId w:val="10"/>
  </w:num>
  <w:num w:numId="7" w16cid:durableId="458573960">
    <w:abstractNumId w:val="1"/>
  </w:num>
  <w:num w:numId="8" w16cid:durableId="135149058">
    <w:abstractNumId w:val="8"/>
  </w:num>
  <w:num w:numId="9" w16cid:durableId="586690270">
    <w:abstractNumId w:val="0"/>
  </w:num>
  <w:num w:numId="10" w16cid:durableId="1412505005">
    <w:abstractNumId w:val="4"/>
  </w:num>
  <w:num w:numId="11" w16cid:durableId="1897278656">
    <w:abstractNumId w:val="9"/>
  </w:num>
  <w:num w:numId="12" w16cid:durableId="221524413">
    <w:abstractNumId w:val="11"/>
  </w:num>
  <w:num w:numId="13" w16cid:durableId="373237866">
    <w:abstractNumId w:val="5"/>
  </w:num>
  <w:num w:numId="14" w16cid:durableId="9842861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ed Elgeneidy, Prof.">
    <w15:presenceInfo w15:providerId="AD" w15:userId="S::ahmed.elgeneidy@mcgill.ca::e93915a9-00f8-46b5-84dd-4df408da5012"/>
  </w15:person>
  <w15:person w15:author="Aryana Soliz, Dr">
    <w15:presenceInfo w15:providerId="AD" w15:userId="S::aryana.soliz@mcgill.ca::ad24226a-1605-4466-8b26-9e592c1ca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94"/>
    <w:rsid w:val="00026CA2"/>
    <w:rsid w:val="00043BDB"/>
    <w:rsid w:val="000537D8"/>
    <w:rsid w:val="00061FEC"/>
    <w:rsid w:val="000811AB"/>
    <w:rsid w:val="00082F4B"/>
    <w:rsid w:val="00084E33"/>
    <w:rsid w:val="000C4860"/>
    <w:rsid w:val="000D0466"/>
    <w:rsid w:val="00102D0B"/>
    <w:rsid w:val="00140512"/>
    <w:rsid w:val="0014153D"/>
    <w:rsid w:val="00154FEA"/>
    <w:rsid w:val="00197E76"/>
    <w:rsid w:val="00217D67"/>
    <w:rsid w:val="00225757"/>
    <w:rsid w:val="00226828"/>
    <w:rsid w:val="00274692"/>
    <w:rsid w:val="00287F37"/>
    <w:rsid w:val="002A61B3"/>
    <w:rsid w:val="00302C96"/>
    <w:rsid w:val="00305C4A"/>
    <w:rsid w:val="00327E6D"/>
    <w:rsid w:val="003638E1"/>
    <w:rsid w:val="003648D5"/>
    <w:rsid w:val="00381BE9"/>
    <w:rsid w:val="003A6F73"/>
    <w:rsid w:val="00404445"/>
    <w:rsid w:val="00426009"/>
    <w:rsid w:val="00454BC7"/>
    <w:rsid w:val="00476502"/>
    <w:rsid w:val="00480288"/>
    <w:rsid w:val="004B025A"/>
    <w:rsid w:val="004C5BE9"/>
    <w:rsid w:val="00516EDF"/>
    <w:rsid w:val="00517753"/>
    <w:rsid w:val="005311CF"/>
    <w:rsid w:val="00541657"/>
    <w:rsid w:val="005C1A52"/>
    <w:rsid w:val="005C4078"/>
    <w:rsid w:val="0062433D"/>
    <w:rsid w:val="006431B2"/>
    <w:rsid w:val="00660725"/>
    <w:rsid w:val="006D0D12"/>
    <w:rsid w:val="006F0038"/>
    <w:rsid w:val="006F4BB4"/>
    <w:rsid w:val="007017EC"/>
    <w:rsid w:val="007101A2"/>
    <w:rsid w:val="00767DE8"/>
    <w:rsid w:val="007B0DAD"/>
    <w:rsid w:val="007D14F1"/>
    <w:rsid w:val="00801243"/>
    <w:rsid w:val="008239C1"/>
    <w:rsid w:val="008532CF"/>
    <w:rsid w:val="00895ECB"/>
    <w:rsid w:val="008A2D90"/>
    <w:rsid w:val="008A5D90"/>
    <w:rsid w:val="008C2820"/>
    <w:rsid w:val="008D78E3"/>
    <w:rsid w:val="008E452E"/>
    <w:rsid w:val="00900894"/>
    <w:rsid w:val="009206DF"/>
    <w:rsid w:val="00943879"/>
    <w:rsid w:val="00962AD7"/>
    <w:rsid w:val="00971A16"/>
    <w:rsid w:val="0098718B"/>
    <w:rsid w:val="009B32C7"/>
    <w:rsid w:val="00A0347B"/>
    <w:rsid w:val="00A357AC"/>
    <w:rsid w:val="00A55B8E"/>
    <w:rsid w:val="00A703C2"/>
    <w:rsid w:val="00A80A8B"/>
    <w:rsid w:val="00AD2B82"/>
    <w:rsid w:val="00B25C21"/>
    <w:rsid w:val="00B47377"/>
    <w:rsid w:val="00B5549C"/>
    <w:rsid w:val="00BC48BE"/>
    <w:rsid w:val="00BF5EF8"/>
    <w:rsid w:val="00C4730C"/>
    <w:rsid w:val="00C56C34"/>
    <w:rsid w:val="00CA12AA"/>
    <w:rsid w:val="00CD20F0"/>
    <w:rsid w:val="00CF4E66"/>
    <w:rsid w:val="00D65570"/>
    <w:rsid w:val="00D7110E"/>
    <w:rsid w:val="00D92DE7"/>
    <w:rsid w:val="00DB3952"/>
    <w:rsid w:val="00DC557E"/>
    <w:rsid w:val="00DF4BB4"/>
    <w:rsid w:val="00DF50F6"/>
    <w:rsid w:val="00DF78EB"/>
    <w:rsid w:val="00E00833"/>
    <w:rsid w:val="00E13F18"/>
    <w:rsid w:val="00E82CD8"/>
    <w:rsid w:val="00EF5E22"/>
    <w:rsid w:val="00F148BA"/>
    <w:rsid w:val="00F170C0"/>
    <w:rsid w:val="00F55C3B"/>
    <w:rsid w:val="00F70FC2"/>
    <w:rsid w:val="00F93EA6"/>
    <w:rsid w:val="00FB4E7E"/>
    <w:rsid w:val="00FF58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CC07"/>
  <w15:chartTrackingRefBased/>
  <w15:docId w15:val="{43C4CBD1-5260-4A5B-831D-92F1F055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894"/>
    <w:pPr>
      <w:ind w:left="720"/>
      <w:contextualSpacing/>
    </w:pPr>
  </w:style>
  <w:style w:type="paragraph" w:styleId="Header">
    <w:name w:val="header"/>
    <w:basedOn w:val="Normal"/>
    <w:link w:val="HeaderChar"/>
    <w:uiPriority w:val="99"/>
    <w:unhideWhenUsed/>
    <w:rsid w:val="00026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CA2"/>
  </w:style>
  <w:style w:type="paragraph" w:styleId="Footer">
    <w:name w:val="footer"/>
    <w:basedOn w:val="Normal"/>
    <w:link w:val="FooterChar"/>
    <w:uiPriority w:val="99"/>
    <w:unhideWhenUsed/>
    <w:rsid w:val="00026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CA2"/>
  </w:style>
  <w:style w:type="character" w:styleId="Hyperlink">
    <w:name w:val="Hyperlink"/>
    <w:basedOn w:val="DefaultParagraphFont"/>
    <w:uiPriority w:val="99"/>
    <w:unhideWhenUsed/>
    <w:rsid w:val="007101A2"/>
    <w:rPr>
      <w:color w:val="0563C1" w:themeColor="hyperlink"/>
      <w:u w:val="single"/>
    </w:rPr>
  </w:style>
  <w:style w:type="character" w:styleId="UnresolvedMention">
    <w:name w:val="Unresolved Mention"/>
    <w:basedOn w:val="DefaultParagraphFont"/>
    <w:uiPriority w:val="99"/>
    <w:semiHidden/>
    <w:unhideWhenUsed/>
    <w:rsid w:val="007101A2"/>
    <w:rPr>
      <w:color w:val="605E5C"/>
      <w:shd w:val="clear" w:color="auto" w:fill="E1DFDD"/>
    </w:rPr>
  </w:style>
  <w:style w:type="paragraph" w:styleId="Revision">
    <w:name w:val="Revision"/>
    <w:hidden/>
    <w:uiPriority w:val="99"/>
    <w:semiHidden/>
    <w:rsid w:val="00DF78EB"/>
    <w:pPr>
      <w:spacing w:after="0" w:line="240" w:lineRule="auto"/>
    </w:pPr>
  </w:style>
  <w:style w:type="paragraph" w:customStyle="1" w:styleId="Normalwithindent">
    <w:name w:val="Normal_with_indent"/>
    <w:basedOn w:val="Normal"/>
    <w:qFormat/>
    <w:rsid w:val="00A703C2"/>
    <w:pPr>
      <w:spacing w:after="60" w:line="240" w:lineRule="auto"/>
      <w:ind w:firstLine="425"/>
    </w:pPr>
    <w:rPr>
      <w:rFonts w:ascii="Garamond" w:hAnsi="Garamond"/>
      <w:sz w:val="24"/>
      <w:szCs w:val="20"/>
    </w:rPr>
  </w:style>
  <w:style w:type="character" w:styleId="CommentReference">
    <w:name w:val="annotation reference"/>
    <w:basedOn w:val="DefaultParagraphFont"/>
    <w:uiPriority w:val="99"/>
    <w:semiHidden/>
    <w:unhideWhenUsed/>
    <w:rsid w:val="00BF5EF8"/>
    <w:rPr>
      <w:sz w:val="16"/>
      <w:szCs w:val="16"/>
    </w:rPr>
  </w:style>
  <w:style w:type="paragraph" w:styleId="CommentText">
    <w:name w:val="annotation text"/>
    <w:basedOn w:val="Normal"/>
    <w:link w:val="CommentTextChar"/>
    <w:uiPriority w:val="99"/>
    <w:unhideWhenUsed/>
    <w:rsid w:val="00BF5EF8"/>
    <w:pPr>
      <w:spacing w:line="240" w:lineRule="auto"/>
    </w:pPr>
    <w:rPr>
      <w:sz w:val="20"/>
      <w:szCs w:val="20"/>
    </w:rPr>
  </w:style>
  <w:style w:type="character" w:customStyle="1" w:styleId="CommentTextChar">
    <w:name w:val="Comment Text Char"/>
    <w:basedOn w:val="DefaultParagraphFont"/>
    <w:link w:val="CommentText"/>
    <w:uiPriority w:val="99"/>
    <w:rsid w:val="00BF5EF8"/>
    <w:rPr>
      <w:sz w:val="20"/>
      <w:szCs w:val="20"/>
    </w:rPr>
  </w:style>
  <w:style w:type="paragraph" w:styleId="CommentSubject">
    <w:name w:val="annotation subject"/>
    <w:basedOn w:val="CommentText"/>
    <w:next w:val="CommentText"/>
    <w:link w:val="CommentSubjectChar"/>
    <w:uiPriority w:val="99"/>
    <w:semiHidden/>
    <w:unhideWhenUsed/>
    <w:rsid w:val="00BF5EF8"/>
    <w:rPr>
      <w:b/>
      <w:bCs/>
    </w:rPr>
  </w:style>
  <w:style w:type="character" w:customStyle="1" w:styleId="CommentSubjectChar">
    <w:name w:val="Comment Subject Char"/>
    <w:basedOn w:val="CommentTextChar"/>
    <w:link w:val="CommentSubject"/>
    <w:uiPriority w:val="99"/>
    <w:semiHidden/>
    <w:rsid w:val="00BF5E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3751">
      <w:bodyDiv w:val="1"/>
      <w:marLeft w:val="0"/>
      <w:marRight w:val="0"/>
      <w:marTop w:val="0"/>
      <w:marBottom w:val="0"/>
      <w:divBdr>
        <w:top w:val="none" w:sz="0" w:space="0" w:color="auto"/>
        <w:left w:val="none" w:sz="0" w:space="0" w:color="auto"/>
        <w:bottom w:val="none" w:sz="0" w:space="0" w:color="auto"/>
        <w:right w:val="none" w:sz="0" w:space="0" w:color="auto"/>
      </w:divBdr>
    </w:div>
    <w:div w:id="111366887">
      <w:bodyDiv w:val="1"/>
      <w:marLeft w:val="0"/>
      <w:marRight w:val="0"/>
      <w:marTop w:val="0"/>
      <w:marBottom w:val="0"/>
      <w:divBdr>
        <w:top w:val="none" w:sz="0" w:space="0" w:color="auto"/>
        <w:left w:val="none" w:sz="0" w:space="0" w:color="auto"/>
        <w:bottom w:val="none" w:sz="0" w:space="0" w:color="auto"/>
        <w:right w:val="none" w:sz="0" w:space="0" w:color="auto"/>
      </w:divBdr>
    </w:div>
    <w:div w:id="652148985">
      <w:bodyDiv w:val="1"/>
      <w:marLeft w:val="0"/>
      <w:marRight w:val="0"/>
      <w:marTop w:val="0"/>
      <w:marBottom w:val="0"/>
      <w:divBdr>
        <w:top w:val="none" w:sz="0" w:space="0" w:color="auto"/>
        <w:left w:val="none" w:sz="0" w:space="0" w:color="auto"/>
        <w:bottom w:val="none" w:sz="0" w:space="0" w:color="auto"/>
        <w:right w:val="none" w:sz="0" w:space="0" w:color="auto"/>
      </w:divBdr>
    </w:div>
    <w:div w:id="1003894365">
      <w:bodyDiv w:val="1"/>
      <w:marLeft w:val="0"/>
      <w:marRight w:val="0"/>
      <w:marTop w:val="0"/>
      <w:marBottom w:val="0"/>
      <w:divBdr>
        <w:top w:val="none" w:sz="0" w:space="0" w:color="auto"/>
        <w:left w:val="none" w:sz="0" w:space="0" w:color="auto"/>
        <w:bottom w:val="none" w:sz="0" w:space="0" w:color="auto"/>
        <w:right w:val="none" w:sz="0" w:space="0" w:color="auto"/>
      </w:divBdr>
    </w:div>
    <w:div w:id="1324435349">
      <w:bodyDiv w:val="1"/>
      <w:marLeft w:val="0"/>
      <w:marRight w:val="0"/>
      <w:marTop w:val="0"/>
      <w:marBottom w:val="0"/>
      <w:divBdr>
        <w:top w:val="none" w:sz="0" w:space="0" w:color="auto"/>
        <w:left w:val="none" w:sz="0" w:space="0" w:color="auto"/>
        <w:bottom w:val="none" w:sz="0" w:space="0" w:color="auto"/>
        <w:right w:val="none" w:sz="0" w:space="0" w:color="auto"/>
      </w:divBdr>
    </w:div>
    <w:div w:id="1711490493">
      <w:bodyDiv w:val="1"/>
      <w:marLeft w:val="0"/>
      <w:marRight w:val="0"/>
      <w:marTop w:val="0"/>
      <w:marBottom w:val="0"/>
      <w:divBdr>
        <w:top w:val="none" w:sz="0" w:space="0" w:color="auto"/>
        <w:left w:val="none" w:sz="0" w:space="0" w:color="auto"/>
        <w:bottom w:val="none" w:sz="0" w:space="0" w:color="auto"/>
        <w:right w:val="none" w:sz="0" w:space="0" w:color="auto"/>
      </w:divBdr>
    </w:div>
    <w:div w:id="177243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mcgill.ca/omr/harassment-discrimination-0"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mcgill.ca/secretariat/files/secretariat/employment-equity-policy.pdf" TargetMode="External"/><Relationship Id="rId26" Type="http://schemas.openxmlformats.org/officeDocument/2006/relationships/hyperlink" Target="https://www.mcgill.ca/provost/files/provost/final_report_working_group_commemoration_and_renaming.pdf" TargetMode="External"/><Relationship Id="rId39" Type="http://schemas.openxmlformats.org/officeDocument/2006/relationships/fontTable" Target="fontTable.xml"/><Relationship Id="rId21" Type="http://schemas.openxmlformats.org/officeDocument/2006/relationships/hyperlink" Target="https://www.mcgill.ca/senate/files/senate/10._d16-13_wgsd_tenure_track_survey_report.pdf" TargetMode="External"/><Relationship Id="rId34" Type="http://schemas.openxmlformats.org/officeDocument/2006/relationships/hyperlink" Target="https://www.cip-icu.ca/Topics/Equity-Diversity-and-Inclusi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cgill.ca/secretariat/files/secretariat/policy_on_harassment_and_discrimination.pdf" TargetMode="External"/><Relationship Id="rId20" Type="http://schemas.openxmlformats.org/officeDocument/2006/relationships/hyperlink" Target="https://www.mcgill.ca/principal/files/principal/ptfdece-reportfinal.pdf" TargetMode="External"/><Relationship Id="rId29" Type="http://schemas.openxmlformats.org/officeDocument/2006/relationships/hyperlink" Target="https://www.mcgill.ca/provost/academics/distinguished-professorships/canada-research-chairs/crc-guidelin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ip-icu.ca/Files/EDI-Insight-Survey/20211019_Equity-Diversity-Inclusion-Insight-Survey.aspx" TargetMode="External"/><Relationship Id="rId24" Type="http://schemas.openxmlformats.org/officeDocument/2006/relationships/hyperlink" Target="https://www.mcgill.ca/provost/article/mcgill-university-strategic-academic-plan-2017-2022" TargetMode="External"/><Relationship Id="rId32" Type="http://schemas.openxmlformats.org/officeDocument/2006/relationships/hyperlink" Target="https://www.mcgill.ca/students/srr/disciplinary/process" TargetMode="External"/><Relationship Id="rId37" Type="http://schemas.openxmlformats.org/officeDocument/2006/relationships/hyperlink" Target="https://cihr-irsc.gc.ca/e/52553.html" TargetMode="External"/><Relationship Id="rId40"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mcgill.ca/provost/files/provost/final_report_-_clean_-_270617.pdf" TargetMode="External"/><Relationship Id="rId28" Type="http://schemas.openxmlformats.org/officeDocument/2006/relationships/hyperlink" Target="https://www.mcgill.ca/campusplanning/master-plan" TargetMode="External"/><Relationship Id="rId36" Type="http://schemas.openxmlformats.org/officeDocument/2006/relationships/hyperlink" Target="https://cihr-irsc.gc.ca/e/52543.html" TargetMode="External"/><Relationship Id="rId10" Type="http://schemas.openxmlformats.org/officeDocument/2006/relationships/endnotes" Target="endnotes.xml"/><Relationship Id="rId19" Type="http://schemas.openxmlformats.org/officeDocument/2006/relationships/hyperlink" Target="https://www.mcgill.ca/campusplanning/files/campusplanning/2008_master_plan_principles_report_-_final.pdf" TargetMode="External"/><Relationship Id="rId31" Type="http://schemas.openxmlformats.org/officeDocument/2006/relationships/hyperlink" Target="https://www.mcgill.ca/provost/files/provost/action_plan_to_address_anti-black_racism.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mcgill.ca/senate/files/senate/10._d16-13_wgsd_tenure_track_survey_report.pdf" TargetMode="External"/><Relationship Id="rId27" Type="http://schemas.openxmlformats.org/officeDocument/2006/relationships/hyperlink" Target="https://www.mcgill.ca/research/about/srp" TargetMode="External"/><Relationship Id="rId30" Type="http://schemas.openxmlformats.org/officeDocument/2006/relationships/hyperlink" Target="https://www.mcgill.ca/equity/files/equity/mcgill_strategic_edi_plan_2020-20251.pdf" TargetMode="External"/><Relationship Id="rId35" Type="http://schemas.openxmlformats.org/officeDocument/2006/relationships/hyperlink" Target="https://www.planning.org/equity/commitment/"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www.mcgill.ca/secretariat/files/secretariat/rights-of-students-with-disabilities-policy-concerning-the_0.pdf" TargetMode="External"/><Relationship Id="rId25" Type="http://schemas.openxmlformats.org/officeDocument/2006/relationships/hyperlink" Target="https://www.mcgill.ca/principal/past/suzanne-fortier-2013-2022/statements/final-report-task-force-inclusion-and-respect-campus-life" TargetMode="External"/><Relationship Id="rId33" Type="http://schemas.openxmlformats.org/officeDocument/2006/relationships/hyperlink" Target="https://www.mcgill.ca/deanofstudents/students/student-rights-responsibilities/code"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79C86C0259384E8E1BF69CA5F377F5" ma:contentTypeVersion="6" ma:contentTypeDescription="Create a new document." ma:contentTypeScope="" ma:versionID="a55ffa5b9867f51f9237a4c0410e0866">
  <xsd:schema xmlns:xsd="http://www.w3.org/2001/XMLSchema" xmlns:xs="http://www.w3.org/2001/XMLSchema" xmlns:p="http://schemas.microsoft.com/office/2006/metadata/properties" xmlns:ns2="cf9543d3-1fd5-4754-a2ff-628db3bf87bf" xmlns:ns3="c1d3fffc-f4e8-45e1-87da-85847e524dd9" targetNamespace="http://schemas.microsoft.com/office/2006/metadata/properties" ma:root="true" ma:fieldsID="be40295eb990a4a3e9adc761e6658481" ns2:_="" ns3:_="">
    <xsd:import namespace="cf9543d3-1fd5-4754-a2ff-628db3bf87bf"/>
    <xsd:import namespace="c1d3fffc-f4e8-45e1-87da-85847e524d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543d3-1fd5-4754-a2ff-628db3bf8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d3fffc-f4e8-45e1-87da-85847e524dd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c1d3fffc-f4e8-45e1-87da-85847e524dd9">
      <UserInfo>
        <DisplayName>Ahmed Elgeneidy, Prof.</DisplayName>
        <AccountId>13</AccountId>
        <AccountType/>
      </UserInfo>
    </SharedWithUsers>
  </documentManagement>
</p:properties>
</file>

<file path=customXml/itemProps1.xml><?xml version="1.0" encoding="utf-8"?>
<ds:datastoreItem xmlns:ds="http://schemas.openxmlformats.org/officeDocument/2006/customXml" ds:itemID="{E0297858-FC52-492A-AA24-D9FB394491D5}">
  <ds:schemaRefs>
    <ds:schemaRef ds:uri="http://schemas.openxmlformats.org/officeDocument/2006/bibliography"/>
  </ds:schemaRefs>
</ds:datastoreItem>
</file>

<file path=customXml/itemProps2.xml><?xml version="1.0" encoding="utf-8"?>
<ds:datastoreItem xmlns:ds="http://schemas.openxmlformats.org/officeDocument/2006/customXml" ds:itemID="{6E24638D-68E2-4C2B-B805-3AFDBFF59BF5}">
  <ds:schemaRefs>
    <ds:schemaRef ds:uri="http://schemas.microsoft.com/sharepoint/v3/contenttype/forms"/>
  </ds:schemaRefs>
</ds:datastoreItem>
</file>

<file path=customXml/itemProps3.xml><?xml version="1.0" encoding="utf-8"?>
<ds:datastoreItem xmlns:ds="http://schemas.openxmlformats.org/officeDocument/2006/customXml" ds:itemID="{859DFCAA-842C-43CA-B3DB-40483363D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543d3-1fd5-4754-a2ff-628db3bf87bf"/>
    <ds:schemaRef ds:uri="c1d3fffc-f4e8-45e1-87da-85847e524d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7BAC23-7651-4516-A13C-C237A1C063E7}">
  <ds:schemaRefs>
    <ds:schemaRef ds:uri="http://schemas.microsoft.com/office/2006/metadata/properties"/>
    <ds:schemaRef ds:uri="http://schemas.microsoft.com/office/infopath/2007/PartnerControls"/>
    <ds:schemaRef ds:uri="c1d3fffc-f4e8-45e1-87da-85847e524dd9"/>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3352</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Aryana Soliz, Dr</dc:creator>
  <cp:keywords/>
  <dc:description/>
  <cp:lastModifiedBy>Ahmed Elgeneidy, Prof.</cp:lastModifiedBy>
  <cp:revision>7</cp:revision>
  <dcterms:created xsi:type="dcterms:W3CDTF">2023-03-13T13:48:00Z</dcterms:created>
  <dcterms:modified xsi:type="dcterms:W3CDTF">2023-03-14T14:57:00Z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0x0101006C79C86C0259384E8E1BF69CA5F377F5</vt:lpwstr>
  </property>
</Properties>
</file>